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F5316" w14:textId="408B3952" w:rsidR="007A4A75" w:rsidRPr="009C1586" w:rsidRDefault="00991E24" w:rsidP="00B20550">
      <w:pPr>
        <w:pStyle w:val="Heading1"/>
      </w:pPr>
      <w:r>
        <w:t xml:space="preserve">The </w:t>
      </w:r>
      <w:r w:rsidR="007A4A75" w:rsidRPr="009C1586">
        <w:t xml:space="preserve">‘Flash’ adhesive study: A randomised </w:t>
      </w:r>
      <w:r w:rsidR="004F4599">
        <w:t xml:space="preserve">cross over </w:t>
      </w:r>
      <w:r w:rsidR="007A4A75" w:rsidRPr="009C1586">
        <w:t xml:space="preserve">trial </w:t>
      </w:r>
      <w:r w:rsidR="00BB6495">
        <w:t>using</w:t>
      </w:r>
      <w:r w:rsidR="007A4A75" w:rsidRPr="009C1586">
        <w:t xml:space="preserve"> </w:t>
      </w:r>
      <w:r>
        <w:t>an additional adhesive patch</w:t>
      </w:r>
      <w:r w:rsidRPr="009C1586">
        <w:t xml:space="preserve"> </w:t>
      </w:r>
      <w:r w:rsidR="007A4A75" w:rsidRPr="009C1586">
        <w:t xml:space="preserve">to prolong Freestyle Libre </w:t>
      </w:r>
      <w:r w:rsidR="007858BA" w:rsidRPr="009C1586">
        <w:t>sensor life</w:t>
      </w:r>
      <w:r w:rsidR="007858BA">
        <w:t xml:space="preserve"> among youth</w:t>
      </w:r>
    </w:p>
    <w:p w14:paraId="7E4356CB" w14:textId="77777777" w:rsidR="007A4A75" w:rsidRPr="009C1586" w:rsidRDefault="007A4A75" w:rsidP="00B20550"/>
    <w:p w14:paraId="7865A7D9" w14:textId="3DB29005" w:rsidR="00C25747" w:rsidRPr="009C1586" w:rsidRDefault="00C25747" w:rsidP="00B20550">
      <w:r w:rsidRPr="009C1586">
        <w:t>Brooke L Marsters</w:t>
      </w:r>
      <w:r w:rsidRPr="009C1586">
        <w:rPr>
          <w:vertAlign w:val="superscript"/>
        </w:rPr>
        <w:t>1</w:t>
      </w:r>
      <w:r w:rsidRPr="009C1586">
        <w:t>, Sara E Boucher</w:t>
      </w:r>
      <w:r w:rsidRPr="009C1586">
        <w:rPr>
          <w:vertAlign w:val="superscript"/>
        </w:rPr>
        <w:t>1</w:t>
      </w:r>
      <w:r w:rsidRPr="009C1586">
        <w:t>, Barbara C Galland</w:t>
      </w:r>
      <w:r w:rsidRPr="009C1586">
        <w:rPr>
          <w:vertAlign w:val="superscript"/>
        </w:rPr>
        <w:t>1</w:t>
      </w:r>
      <w:r w:rsidRPr="009C1586">
        <w:t xml:space="preserve">, </w:t>
      </w:r>
      <w:r w:rsidR="00486E62">
        <w:t>Michel de Lange</w:t>
      </w:r>
      <w:r w:rsidR="009A7A0F">
        <w:rPr>
          <w:vertAlign w:val="superscript"/>
        </w:rPr>
        <w:t>2</w:t>
      </w:r>
      <w:r w:rsidR="00486E62">
        <w:t>,</w:t>
      </w:r>
      <w:r w:rsidR="00486E62">
        <w:rPr>
          <w:vertAlign w:val="superscript"/>
        </w:rPr>
        <w:t xml:space="preserve"> </w:t>
      </w:r>
      <w:r w:rsidRPr="009C1586">
        <w:t>Esko J Wiltshire</w:t>
      </w:r>
      <w:r w:rsidR="009A7A0F">
        <w:rPr>
          <w:vertAlign w:val="superscript"/>
        </w:rPr>
        <w:t>3</w:t>
      </w:r>
      <w:r w:rsidRPr="009C1586">
        <w:t xml:space="preserve">, Martin </w:t>
      </w:r>
      <w:r w:rsidR="00EC1992" w:rsidRPr="009C1586">
        <w:t xml:space="preserve">I </w:t>
      </w:r>
      <w:r w:rsidRPr="009C1586">
        <w:t>de Bock</w:t>
      </w:r>
      <w:r w:rsidR="009A7A0F">
        <w:rPr>
          <w:vertAlign w:val="superscript"/>
        </w:rPr>
        <w:t>4, 5</w:t>
      </w:r>
      <w:r w:rsidRPr="009C1586">
        <w:t xml:space="preserve">, </w:t>
      </w:r>
      <w:r w:rsidR="00BD2B3A">
        <w:t>Andrew Gray</w:t>
      </w:r>
      <w:r w:rsidR="009A7A0F">
        <w:rPr>
          <w:vertAlign w:val="superscript"/>
        </w:rPr>
        <w:t>2</w:t>
      </w:r>
      <w:r w:rsidR="00BD2B3A">
        <w:t xml:space="preserve">, </w:t>
      </w:r>
      <w:r w:rsidR="004F4599">
        <w:t xml:space="preserve">Mona </w:t>
      </w:r>
      <w:r w:rsidR="00A8250F">
        <w:t>El</w:t>
      </w:r>
      <w:r w:rsidR="006362FB">
        <w:t>B</w:t>
      </w:r>
      <w:r w:rsidR="00A8250F">
        <w:t>ashy</w:t>
      </w:r>
      <w:r w:rsidR="00A8250F" w:rsidRPr="009C1586">
        <w:rPr>
          <w:vertAlign w:val="superscript"/>
        </w:rPr>
        <w:t>1</w:t>
      </w:r>
      <w:r w:rsidR="004F4599">
        <w:t xml:space="preserve">, </w:t>
      </w:r>
      <w:r w:rsidRPr="009C1586">
        <w:t>Paul A Tomlinson</w:t>
      </w:r>
      <w:r w:rsidR="009A7A0F">
        <w:rPr>
          <w:vertAlign w:val="superscript"/>
        </w:rPr>
        <w:t>6</w:t>
      </w:r>
      <w:r w:rsidRPr="009C1586">
        <w:t>, Jenny Rayns</w:t>
      </w:r>
      <w:r w:rsidR="009A7A0F">
        <w:rPr>
          <w:vertAlign w:val="superscript"/>
        </w:rPr>
        <w:t>7</w:t>
      </w:r>
      <w:r w:rsidRPr="009C1586">
        <w:t>, Karen E MacKenzie</w:t>
      </w:r>
      <w:r w:rsidR="009A7A0F">
        <w:rPr>
          <w:vertAlign w:val="superscript"/>
        </w:rPr>
        <w:t>,4</w:t>
      </w:r>
      <w:r w:rsidRPr="009C1586">
        <w:t>, Huan Chan</w:t>
      </w:r>
      <w:r w:rsidRPr="009C1586">
        <w:rPr>
          <w:vertAlign w:val="superscript"/>
        </w:rPr>
        <w:t>8</w:t>
      </w:r>
      <w:r w:rsidRPr="009C1586">
        <w:t>, Benjamin J Wheeler</w:t>
      </w:r>
      <w:r w:rsidRPr="009C1586">
        <w:rPr>
          <w:vertAlign w:val="superscript"/>
        </w:rPr>
        <w:t>1*</w:t>
      </w:r>
    </w:p>
    <w:p w14:paraId="6EE524A5" w14:textId="12BA1C5B" w:rsidR="00C25747" w:rsidRPr="009C1586" w:rsidRDefault="00C25747" w:rsidP="00B20550">
      <w:r w:rsidRPr="009C1586">
        <w:rPr>
          <w:vertAlign w:val="superscript"/>
        </w:rPr>
        <w:t>1</w:t>
      </w:r>
      <w:r w:rsidRPr="009C1586">
        <w:t>Department of Women’s and Children’s Health, Dunedin School of Medicine, University of Otago</w:t>
      </w:r>
      <w:r w:rsidR="0083056D">
        <w:br/>
      </w:r>
      <w:r w:rsidRPr="009C1586">
        <w:rPr>
          <w:vertAlign w:val="superscript"/>
        </w:rPr>
        <w:t>2</w:t>
      </w:r>
      <w:r w:rsidR="009A7A0F" w:rsidRPr="009C1586">
        <w:t xml:space="preserve">Centre for Biostatistics, Division of Health Sciences, University of Otago </w:t>
      </w:r>
      <w:r w:rsidR="009A7A0F">
        <w:br/>
      </w:r>
      <w:r w:rsidR="009A7A0F" w:rsidRPr="009C1586">
        <w:rPr>
          <w:vertAlign w:val="superscript"/>
        </w:rPr>
        <w:t>3</w:t>
      </w:r>
      <w:r w:rsidRPr="009C1586">
        <w:t>Department of Paediatrics and Child Health, University of Otago, Wellington</w:t>
      </w:r>
      <w:r w:rsidRPr="009C1586">
        <w:br/>
      </w:r>
      <w:r w:rsidR="009A7A0F" w:rsidRPr="009C1586">
        <w:rPr>
          <w:vertAlign w:val="superscript"/>
        </w:rPr>
        <w:t>4</w:t>
      </w:r>
      <w:r w:rsidRPr="009C1586">
        <w:t>Department of Paediatrics, University of Otago, Christchurch</w:t>
      </w:r>
      <w:r w:rsidRPr="009C1586">
        <w:rPr>
          <w:vertAlign w:val="superscript"/>
        </w:rPr>
        <w:t xml:space="preserve"> </w:t>
      </w:r>
      <w:r w:rsidRPr="009C1586">
        <w:rPr>
          <w:vertAlign w:val="superscript"/>
        </w:rPr>
        <w:br/>
      </w:r>
      <w:r w:rsidR="009A7A0F" w:rsidRPr="009C1586">
        <w:rPr>
          <w:vertAlign w:val="superscript"/>
        </w:rPr>
        <w:t>5</w:t>
      </w:r>
      <w:r w:rsidR="009A7A0F" w:rsidRPr="009C1586">
        <w:t>Paediatric Department, Canterbury District Health Board</w:t>
      </w:r>
      <w:r w:rsidRPr="009C1586">
        <w:br/>
      </w:r>
      <w:r w:rsidR="009A7A0F" w:rsidRPr="009C1586">
        <w:rPr>
          <w:vertAlign w:val="superscript"/>
        </w:rPr>
        <w:t>6</w:t>
      </w:r>
      <w:r w:rsidRPr="009C1586">
        <w:t>Southern District Health Board</w:t>
      </w:r>
      <w:r w:rsidRPr="009C1586">
        <w:br/>
      </w:r>
      <w:r w:rsidR="009A7A0F" w:rsidRPr="009C1586">
        <w:rPr>
          <w:vertAlign w:val="superscript"/>
        </w:rPr>
        <w:t>7</w:t>
      </w:r>
      <w:r w:rsidRPr="009C1586">
        <w:t>Endocrinology Department, Southern District Health Board</w:t>
      </w:r>
      <w:r w:rsidRPr="009C1586">
        <w:tab/>
      </w:r>
      <w:r w:rsidRPr="009C1586">
        <w:br/>
      </w:r>
      <w:r w:rsidRPr="009C1586">
        <w:rPr>
          <w:vertAlign w:val="superscript"/>
        </w:rPr>
        <w:t>8</w:t>
      </w:r>
      <w:r w:rsidRPr="009C1586">
        <w:t>Department of Endocrinology and General Medicine, Canterbury District Health Board</w:t>
      </w:r>
      <w:r w:rsidRPr="009C1586">
        <w:br/>
      </w:r>
      <w:r w:rsidRPr="009C1586">
        <w:rPr>
          <w:rFonts w:cstheme="minorHAnsi"/>
          <w:bCs/>
          <w:iCs/>
        </w:rPr>
        <w:t>*Corresponding author</w:t>
      </w:r>
    </w:p>
    <w:p w14:paraId="543C3BE4" w14:textId="6B25306B" w:rsidR="00975F4D" w:rsidRPr="009C1586" w:rsidRDefault="00975F4D" w:rsidP="00B20550">
      <w:pPr>
        <w:spacing w:before="240"/>
        <w:rPr>
          <w:rFonts w:eastAsiaTheme="majorEastAsia" w:cstheme="majorBidi"/>
          <w:b/>
          <w:szCs w:val="26"/>
        </w:rPr>
      </w:pPr>
      <w:r w:rsidRPr="009C1586">
        <w:br w:type="page"/>
      </w:r>
    </w:p>
    <w:p w14:paraId="25D28DE5" w14:textId="77777777" w:rsidR="00632CCE" w:rsidRDefault="007B0790" w:rsidP="00B20550">
      <w:pPr>
        <w:pStyle w:val="Heading2"/>
      </w:pPr>
      <w:r w:rsidRPr="009C1586">
        <w:lastRenderedPageBreak/>
        <w:t>Introduction</w:t>
      </w:r>
      <w:r w:rsidR="00E44FD3">
        <w:t xml:space="preserve"> </w:t>
      </w:r>
    </w:p>
    <w:p w14:paraId="199A4B88" w14:textId="0E133737" w:rsidR="0051547D" w:rsidRDefault="00486E62" w:rsidP="00B20550">
      <w:r>
        <w:t>C</w:t>
      </w:r>
      <w:r w:rsidR="002F5A17">
        <w:t xml:space="preserve">ontinuous glucose monitoring (CGM) and flash glucose monitoring (FGM) systems for the management of type 1 diabetes </w:t>
      </w:r>
      <w:r w:rsidR="0051547D">
        <w:t xml:space="preserve">mellitus </w:t>
      </w:r>
      <w:r w:rsidR="002F5A17">
        <w:t>(T1D</w:t>
      </w:r>
      <w:r w:rsidR="0051547D">
        <w:t>M</w:t>
      </w:r>
      <w:r w:rsidR="002F5A17">
        <w:t>)</w:t>
      </w:r>
      <w:r w:rsidR="00B00D83">
        <w:t xml:space="preserve"> </w:t>
      </w:r>
      <w:r w:rsidR="004F4599">
        <w:t>are</w:t>
      </w:r>
      <w:r w:rsidR="002F5A17">
        <w:t xml:space="preserve"> </w:t>
      </w:r>
      <w:bookmarkStart w:id="0" w:name="_Hlk25578273"/>
      <w:r w:rsidR="002F5A17">
        <w:t>an increasing</w:t>
      </w:r>
      <w:r w:rsidR="004F4599">
        <w:t>ly used</w:t>
      </w:r>
      <w:r w:rsidR="002F5A17">
        <w:t xml:space="preserve"> alternative to traditional self-</w:t>
      </w:r>
      <w:r>
        <w:t xml:space="preserve">monitored </w:t>
      </w:r>
      <w:r w:rsidR="005601B8">
        <w:t xml:space="preserve">capillary </w:t>
      </w:r>
      <w:r w:rsidR="002F5A17">
        <w:t>blood glucose (SMBG)</w:t>
      </w:r>
      <w:r w:rsidR="00250809">
        <w:t xml:space="preserve"> </w:t>
      </w:r>
      <w:r w:rsidR="002F5A17" w:rsidRPr="00506C39">
        <w:fldChar w:fldCharType="begin">
          <w:fldData xml:space="preserve">PEVuZE5vdGU+PENpdGU+PEF1dGhvcj5Gb3N0ZXI8L0F1dGhvcj48WWVhcj4yMDE5PC9ZZWFyPjxS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</w:fldData>
        </w:fldChar>
      </w:r>
      <w:r w:rsidR="00F71144">
        <w:instrText xml:space="preserve"> ADDIN EN.CITE </w:instrText>
      </w:r>
      <w:r w:rsidR="00F71144">
        <w:fldChar w:fldCharType="begin">
          <w:fldData xml:space="preserve">PEVuZE5vdGU+PENpdGU+PEF1dGhvcj5Gb3N0ZXI8L0F1dGhvcj48WWVhcj4yMDE5PC9ZZWFyPjxS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</w:fldData>
        </w:fldChar>
      </w:r>
      <w:r w:rsidR="00F71144">
        <w:instrText xml:space="preserve"> ADDIN EN.CITE.DATA </w:instrText>
      </w:r>
      <w:r w:rsidR="00F71144">
        <w:fldChar w:fldCharType="end"/>
      </w:r>
      <w:r w:rsidR="002F5A17" w:rsidRPr="00506C39">
        <w:fldChar w:fldCharType="separate"/>
      </w:r>
      <w:r w:rsidR="00250809">
        <w:rPr>
          <w:noProof/>
        </w:rPr>
        <w:t>[1, 2]</w:t>
      </w:r>
      <w:r w:rsidR="002F5A17" w:rsidRPr="00506C39">
        <w:fldChar w:fldCharType="end"/>
      </w:r>
      <w:bookmarkEnd w:id="0"/>
      <w:r w:rsidR="00E44FD3" w:rsidRPr="00506C39">
        <w:t>.</w:t>
      </w:r>
      <w:r w:rsidR="00E44FD3">
        <w:t xml:space="preserve"> </w:t>
      </w:r>
      <w:r w:rsidR="00C2528F">
        <w:t xml:space="preserve">CGM and FGM </w:t>
      </w:r>
      <w:r w:rsidR="00E44FD3">
        <w:t>systems measure</w:t>
      </w:r>
      <w:r w:rsidR="00C2528F">
        <w:t xml:space="preserve"> interstitial glucose values</w:t>
      </w:r>
      <w:r>
        <w:t>,</w:t>
      </w:r>
      <w:r w:rsidR="005F19A0">
        <w:t xml:space="preserve"> and have</w:t>
      </w:r>
      <w:r w:rsidR="0051547D">
        <w:t xml:space="preserve"> a range of potential advantages in comparison with SMBG, including for </w:t>
      </w:r>
      <w:r w:rsidR="005F19A0">
        <w:t xml:space="preserve">glycaemic control </w:t>
      </w:r>
      <w:r w:rsidR="00E44FD3" w:rsidRPr="00506C39">
        <w:fldChar w:fldCharType="begin">
          <w:fldData xml:space="preserve">PEVuZE5vdGU+PENpdGU+PEF1dGhvcj5Cb2xpbmRlcjwvQXV0aG9yPjxZZWFyPjIwMTY8L1llYXI+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</w:fldData>
        </w:fldChar>
      </w:r>
      <w:r w:rsidR="00F71144">
        <w:instrText xml:space="preserve"> ADDIN EN.CITE </w:instrText>
      </w:r>
      <w:r w:rsidR="00F71144">
        <w:fldChar w:fldCharType="begin">
          <w:fldData xml:space="preserve">PEVuZE5vdGU+PENpdGU+PEF1dGhvcj5Cb2xpbmRlcjwvQXV0aG9yPjxZZWFyPjIwMTY8L1llYXI+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</w:fldData>
        </w:fldChar>
      </w:r>
      <w:r w:rsidR="00F71144">
        <w:instrText xml:space="preserve"> ADDIN EN.CITE.DATA </w:instrText>
      </w:r>
      <w:r w:rsidR="00F71144">
        <w:fldChar w:fldCharType="end"/>
      </w:r>
      <w:r w:rsidR="00E44FD3" w:rsidRPr="00506C39">
        <w:fldChar w:fldCharType="separate"/>
      </w:r>
      <w:r w:rsidR="005F76F6">
        <w:rPr>
          <w:noProof/>
        </w:rPr>
        <w:t>[3-10]</w:t>
      </w:r>
      <w:r w:rsidR="00E44FD3" w:rsidRPr="00506C39">
        <w:fldChar w:fldCharType="end"/>
      </w:r>
      <w:r w:rsidR="004F4599">
        <w:t xml:space="preserve">, especially when used consistently </w:t>
      </w:r>
      <w:r w:rsidR="009533EF" w:rsidRPr="00506C39">
        <w:fldChar w:fldCharType="begin">
          <w:fldData xml:space="preserve">PEVuZE5vdGU+PENpdGU+PEF1dGhvcj5DaGFzZTwvQXV0aG9yPjxZZWFyPjIwMTA8L1llYXI+PFJl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</w:fldData>
        </w:fldChar>
      </w:r>
      <w:r w:rsidR="00F71144">
        <w:instrText xml:space="preserve"> ADDIN EN.CITE </w:instrText>
      </w:r>
      <w:r w:rsidR="00F71144">
        <w:fldChar w:fldCharType="begin">
          <w:fldData xml:space="preserve">PEVuZE5vdGU+PENpdGU+PEF1dGhvcj5DaGFzZTwvQXV0aG9yPjxZZWFyPjIwMTA8L1llYXI+PFJl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</w:fldData>
        </w:fldChar>
      </w:r>
      <w:r w:rsidR="00F71144">
        <w:instrText xml:space="preserve"> ADDIN EN.CITE.DATA </w:instrText>
      </w:r>
      <w:r w:rsidR="00F71144">
        <w:fldChar w:fldCharType="end"/>
      </w:r>
      <w:r w:rsidR="009533EF" w:rsidRPr="00506C39">
        <w:fldChar w:fldCharType="separate"/>
      </w:r>
      <w:r w:rsidR="005F76F6">
        <w:rPr>
          <w:noProof/>
        </w:rPr>
        <w:t>[11-13]</w:t>
      </w:r>
      <w:r w:rsidR="009533EF" w:rsidRPr="00506C39">
        <w:fldChar w:fldCharType="end"/>
      </w:r>
      <w:r w:rsidR="009533EF">
        <w:t xml:space="preserve">. </w:t>
      </w:r>
    </w:p>
    <w:p w14:paraId="4F5062DE" w14:textId="2B9F845A" w:rsidR="003D646B" w:rsidRDefault="004F4599" w:rsidP="00B20550">
      <w:r>
        <w:t xml:space="preserve">One of the downsides of </w:t>
      </w:r>
      <w:r w:rsidR="00486E62">
        <w:t>this</w:t>
      </w:r>
      <w:r>
        <w:t xml:space="preserve"> technology is the</w:t>
      </w:r>
      <w:r w:rsidR="00486E62">
        <w:t xml:space="preserve"> need to</w:t>
      </w:r>
      <w:r>
        <w:t xml:space="preserve"> frequently replace sensor</w:t>
      </w:r>
      <w:r w:rsidR="00486E62">
        <w:t>s</w:t>
      </w:r>
      <w:r>
        <w:t xml:space="preserve">, which </w:t>
      </w:r>
      <w:r w:rsidR="002F5A17">
        <w:t xml:space="preserve">require </w:t>
      </w:r>
      <w:r>
        <w:t>s</w:t>
      </w:r>
      <w:r w:rsidR="002F5A17">
        <w:t>ubcutaneous placement</w:t>
      </w:r>
      <w:r w:rsidR="00EA2AF4">
        <w:t xml:space="preserve"> and a</w:t>
      </w:r>
      <w:r w:rsidR="00BC1BDF">
        <w:t xml:space="preserve"> </w:t>
      </w:r>
      <w:r w:rsidR="003632AB">
        <w:t xml:space="preserve">cutaneous adhesive </w:t>
      </w:r>
      <w:r w:rsidR="002F5A17">
        <w:t xml:space="preserve">to </w:t>
      </w:r>
      <w:r w:rsidR="008E218F">
        <w:t xml:space="preserve">secure </w:t>
      </w:r>
      <w:r w:rsidR="0051547D">
        <w:t xml:space="preserve">sensors for durations of up to </w:t>
      </w:r>
      <w:r w:rsidR="005F76F6">
        <w:t>two</w:t>
      </w:r>
      <w:r w:rsidR="008E218F">
        <w:t xml:space="preserve"> weeks. </w:t>
      </w:r>
      <w:r w:rsidR="00486E62">
        <w:t xml:space="preserve">This need for external sensor adhesives has led to increasingly reported </w:t>
      </w:r>
      <w:r w:rsidR="000E2F84">
        <w:t xml:space="preserve">cutaneous adverse events (AE) </w:t>
      </w:r>
      <w:r w:rsidR="007E05D4">
        <w:fldChar w:fldCharType="begin">
          <w:fldData xml:space="preserve">PEVuZE5vdGU+PENpdGU+PEF1dGhvcj5CZXJnPC9BdXRob3I+PFllYXI+MjAxODwvWWVhcj48UmVj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</w:fldData>
        </w:fldChar>
      </w:r>
      <w:r w:rsidR="004B3747">
        <w:instrText xml:space="preserve"> ADDIN EN.CITE </w:instrText>
      </w:r>
      <w:r w:rsidR="004B3747">
        <w:fldChar w:fldCharType="begin">
          <w:fldData xml:space="preserve">PEVuZE5vdGU+PENpdGU+PEF1dGhvcj5CZXJnPC9BdXRob3I+PFllYXI+MjAxODwvWWVhcj48UmVj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</w:fldData>
        </w:fldChar>
      </w:r>
      <w:r w:rsidR="004B3747">
        <w:instrText xml:space="preserve"> ADDIN EN.CITE.DATA </w:instrText>
      </w:r>
      <w:r w:rsidR="004B3747">
        <w:fldChar w:fldCharType="end"/>
      </w:r>
      <w:r w:rsidR="007E05D4">
        <w:fldChar w:fldCharType="separate"/>
      </w:r>
      <w:r w:rsidR="004B3747">
        <w:rPr>
          <w:noProof/>
        </w:rPr>
        <w:t>[9, 14-17]</w:t>
      </w:r>
      <w:r w:rsidR="007E05D4">
        <w:fldChar w:fldCharType="end"/>
      </w:r>
      <w:r w:rsidR="00570BB6">
        <w:t xml:space="preserve">. </w:t>
      </w:r>
      <w:r w:rsidR="00486E62">
        <w:t>While common, the e</w:t>
      </w:r>
      <w:r w:rsidR="00C22C5E">
        <w:t>merging l</w:t>
      </w:r>
      <w:r w:rsidR="004519B6">
        <w:t xml:space="preserve">iterature specific to </w:t>
      </w:r>
      <w:r w:rsidR="00C22C5E">
        <w:t xml:space="preserve">FGM </w:t>
      </w:r>
      <w:r w:rsidR="000D7661">
        <w:t xml:space="preserve">suggests cutaneous AEs </w:t>
      </w:r>
      <w:r w:rsidR="00486E62">
        <w:t>are</w:t>
      </w:r>
      <w:r w:rsidR="00C22C5E">
        <w:t xml:space="preserve"> </w:t>
      </w:r>
      <w:r w:rsidR="00E2474C">
        <w:t xml:space="preserve">predominantly </w:t>
      </w:r>
      <w:r w:rsidR="00207B50">
        <w:t xml:space="preserve">rated as </w:t>
      </w:r>
      <w:r w:rsidR="00E2474C">
        <w:t>mild</w:t>
      </w:r>
      <w:r w:rsidR="00AC5AE7">
        <w:t xml:space="preserve"> </w:t>
      </w:r>
      <w:r w:rsidR="00570BB6">
        <w:fldChar w:fldCharType="begin">
          <w:fldData xml:space="preserve">PEVuZE5vdGU+PENpdGU+PEF1dGhvcj5WZXJnaWVyPC9BdXRob3I+PFllYXI+MjAxOTwvWWVhcj48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</w:fldData>
        </w:fldChar>
      </w:r>
      <w:r w:rsidR="004B3747">
        <w:instrText xml:space="preserve"> ADDIN EN.CITE </w:instrText>
      </w:r>
      <w:r w:rsidR="004B3747">
        <w:fldChar w:fldCharType="begin">
          <w:fldData xml:space="preserve">PEVuZE5vdGU+PENpdGU+PEF1dGhvcj5WZXJnaWVyPC9BdXRob3I+PFllYXI+MjAxOTwvWWVhcj48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</w:fldData>
        </w:fldChar>
      </w:r>
      <w:r w:rsidR="004B3747">
        <w:instrText xml:space="preserve"> ADDIN EN.CITE.DATA </w:instrText>
      </w:r>
      <w:r w:rsidR="004B3747">
        <w:fldChar w:fldCharType="end"/>
      </w:r>
      <w:r w:rsidR="00570BB6">
        <w:fldChar w:fldCharType="separate"/>
      </w:r>
      <w:r w:rsidR="004B3747">
        <w:rPr>
          <w:noProof/>
        </w:rPr>
        <w:t>[10, 18-21]</w:t>
      </w:r>
      <w:r w:rsidR="00570BB6">
        <w:fldChar w:fldCharType="end"/>
      </w:r>
      <w:r w:rsidR="00486E62">
        <w:t xml:space="preserve">, and </w:t>
      </w:r>
      <w:r w:rsidR="00DB4BA7">
        <w:t xml:space="preserve">rarely result in the </w:t>
      </w:r>
      <w:r w:rsidR="00570BB6">
        <w:t>cessation</w:t>
      </w:r>
      <w:r w:rsidR="00DB4BA7">
        <w:t xml:space="preserve"> of </w:t>
      </w:r>
      <w:r w:rsidR="004B3747">
        <w:t>use</w:t>
      </w:r>
      <w:r w:rsidR="00DB4BA7" w:rsidRPr="00570BB6">
        <w:t xml:space="preserve"> </w:t>
      </w:r>
      <w:r w:rsidR="007E05D4" w:rsidRPr="00570BB6">
        <w:fldChar w:fldCharType="begin">
          <w:fldData xml:space="preserve">PEVuZE5vdGU+PENpdGU+PEF1dGhvcj5WZXJnaWVyPC9BdXRob3I+PFllYXI+MjAxOTwvWWVhcj48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</w:fldData>
        </w:fldChar>
      </w:r>
      <w:r w:rsidR="004B3747">
        <w:instrText xml:space="preserve"> ADDIN EN.CITE </w:instrText>
      </w:r>
      <w:r w:rsidR="004B3747">
        <w:fldChar w:fldCharType="begin">
          <w:fldData xml:space="preserve">PEVuZE5vdGU+PENpdGU+PEF1dGhvcj5WZXJnaWVyPC9BdXRob3I+PFllYXI+MjAxOTwvWWVhcj48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</w:fldData>
        </w:fldChar>
      </w:r>
      <w:r w:rsidR="004B3747">
        <w:instrText xml:space="preserve"> ADDIN EN.CITE.DATA </w:instrText>
      </w:r>
      <w:r w:rsidR="004B3747">
        <w:fldChar w:fldCharType="end"/>
      </w:r>
      <w:r w:rsidR="007E05D4" w:rsidRPr="00570BB6">
        <w:fldChar w:fldCharType="separate"/>
      </w:r>
      <w:r w:rsidR="004B3747">
        <w:rPr>
          <w:noProof/>
        </w:rPr>
        <w:t>[3, 10, 18]</w:t>
      </w:r>
      <w:r w:rsidR="007E05D4" w:rsidRPr="00570BB6">
        <w:fldChar w:fldCharType="end"/>
      </w:r>
      <w:r w:rsidR="00D120A1" w:rsidRPr="00570BB6">
        <w:t>.</w:t>
      </w:r>
      <w:r w:rsidR="007E05D4" w:rsidRPr="00570BB6">
        <w:t xml:space="preserve"> </w:t>
      </w:r>
      <w:r w:rsidR="00DB4BA7" w:rsidRPr="00570BB6">
        <w:t>Currently</w:t>
      </w:r>
      <w:r w:rsidR="004C53B3">
        <w:t>,</w:t>
      </w:r>
      <w:r w:rsidR="00DB4BA7">
        <w:t xml:space="preserve"> </w:t>
      </w:r>
      <w:r w:rsidR="00CC6D0C">
        <w:t>measures</w:t>
      </w:r>
      <w:r w:rsidR="00DB4BA7">
        <w:t xml:space="preserve"> used to </w:t>
      </w:r>
      <w:r w:rsidR="00283930">
        <w:t>prevent</w:t>
      </w:r>
      <w:r w:rsidR="00DB4BA7">
        <w:t xml:space="preserve"> and </w:t>
      </w:r>
      <w:r w:rsidR="00283930">
        <w:t>mitigate</w:t>
      </w:r>
      <w:r w:rsidR="00DB4BA7">
        <w:t xml:space="preserve"> cutaneous AEs include </w:t>
      </w:r>
      <w:r w:rsidR="00D064FC">
        <w:t xml:space="preserve">education on </w:t>
      </w:r>
      <w:r w:rsidR="00D064FC" w:rsidRPr="009C1586">
        <w:t xml:space="preserve">good hygiene regarding site preparation and sensor </w:t>
      </w:r>
      <w:r w:rsidR="00134A4E" w:rsidRPr="009C1586">
        <w:t>insertion</w:t>
      </w:r>
      <w:r w:rsidR="001A732F">
        <w:t>;</w:t>
      </w:r>
      <w:r w:rsidR="00134A4E">
        <w:t xml:space="preserve"> barrier sprays</w:t>
      </w:r>
      <w:r w:rsidR="001A732F">
        <w:t xml:space="preserve">, </w:t>
      </w:r>
      <w:r w:rsidR="00134A4E">
        <w:t>creams</w:t>
      </w:r>
      <w:r w:rsidR="001A732F">
        <w:t xml:space="preserve"> and tapes; </w:t>
      </w:r>
      <w:r w:rsidR="00134A4E">
        <w:t>and hydrocortisone cream</w:t>
      </w:r>
      <w:r w:rsidR="000A6655">
        <w:t xml:space="preserve"> </w:t>
      </w:r>
      <w:r w:rsidR="000A6655">
        <w:fldChar w:fldCharType="begin">
          <w:fldData xml:space="preserve">PEVuZE5vdGU+PENpdGU+PEF1dGhvcj5NZXNzZXI8L0F1dGhvcj48WWVhcj4yMDE4PC9ZZWFyPjxS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</w:fldData>
        </w:fldChar>
      </w:r>
      <w:r w:rsidR="004B3747">
        <w:instrText xml:space="preserve"> ADDIN EN.CITE </w:instrText>
      </w:r>
      <w:r w:rsidR="004B3747">
        <w:fldChar w:fldCharType="begin">
          <w:fldData xml:space="preserve">PEVuZE5vdGU+PENpdGU+PEF1dGhvcj5NZXNzZXI8L0F1dGhvcj48WWVhcj4yMDE4PC9ZZWFyPjxS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</w:fldData>
        </w:fldChar>
      </w:r>
      <w:r w:rsidR="004B3747">
        <w:instrText xml:space="preserve"> ADDIN EN.CITE.DATA </w:instrText>
      </w:r>
      <w:r w:rsidR="004B3747">
        <w:fldChar w:fldCharType="end"/>
      </w:r>
      <w:r w:rsidR="000A6655">
        <w:fldChar w:fldCharType="separate"/>
      </w:r>
      <w:r w:rsidR="004B3747">
        <w:rPr>
          <w:noProof/>
        </w:rPr>
        <w:t>[22, 23]</w:t>
      </w:r>
      <w:r w:rsidR="000A6655">
        <w:fldChar w:fldCharType="end"/>
      </w:r>
      <w:r w:rsidR="007B76E5">
        <w:t xml:space="preserve">. </w:t>
      </w:r>
      <w:r w:rsidR="00C22C5E">
        <w:t>Newer</w:t>
      </w:r>
      <w:r w:rsidR="002315C6">
        <w:t xml:space="preserve"> alternative</w:t>
      </w:r>
      <w:r w:rsidR="00C22C5E">
        <w:t>s</w:t>
      </w:r>
      <w:r w:rsidR="002315C6">
        <w:t xml:space="preserve"> for the management of cutaneous AEs include </w:t>
      </w:r>
      <w:r w:rsidR="00AA031C">
        <w:t>f</w:t>
      </w:r>
      <w:r w:rsidR="00286DA6">
        <w:t xml:space="preserve">luticasone </w:t>
      </w:r>
      <w:r w:rsidR="00AA031C">
        <w:t>spray</w:t>
      </w:r>
      <w:r w:rsidR="002315C6">
        <w:t xml:space="preserve">, of which </w:t>
      </w:r>
      <w:r w:rsidR="00E40608">
        <w:t xml:space="preserve">research </w:t>
      </w:r>
      <w:r w:rsidR="002315C6">
        <w:t>is ongoing</w:t>
      </w:r>
      <w:r w:rsidR="00040280">
        <w:t xml:space="preserve"> </w:t>
      </w:r>
      <w:r w:rsidR="00040280">
        <w:fldChar w:fldCharType="begin"/>
      </w:r>
      <w:r w:rsidR="004B3747">
        <w:instrText xml:space="preserve"> ADDIN EN.CITE &lt;EndNote&gt;&lt;Cite&gt;&lt;Author&gt;Paret&lt;/Author&gt;&lt;Year&gt;2019&lt;/Year&gt;&lt;RecNum&gt;150&lt;/RecNum&gt;&lt;DisplayText&gt;[24]&lt;/DisplayText&gt;&lt;record&gt;&lt;rec-number&gt;150&lt;/rec-number&gt;&lt;foreign-keys&gt;&lt;key app="EN" db-id="azretzsr29vwwre5evave0pq20z5r5srp29a" timestamp="1574974313"&gt;150&lt;/key&gt;&lt;/foreign-keys&gt;&lt;ref-type name="Journal Article"&gt;17&lt;/ref-type&gt;&lt;contributors&gt;&lt;authors&gt;&lt;author&gt;Paret, Michal&lt;/author&gt;&lt;author&gt;Barash, Galia&lt;/author&gt;&lt;author&gt;Rachmiel, Marianna&lt;/author&gt;&lt;/authors&gt;&lt;/contributors&gt;&lt;titles&gt;&lt;title&gt;&amp;quot;Out of the box&amp;quot; solution for skin problems due to glucose-monitoring technology in youth with type 1 diabetes: real-life experience with fluticasone spray&lt;/title&gt;&lt;secondary-title&gt;Acta diabetologica&lt;/secondary-title&gt;&lt;/titles&gt;&lt;periodical&gt;&lt;full-title&gt;Acta Diabetologica&lt;/full-title&gt;&lt;abbr-1&gt;Acta Diabetol.&lt;/abbr-1&gt;&lt;abbr-2&gt;Acta Diabetol&lt;/abbr-2&gt;&lt;/periodical&gt;&lt;keywords&gt;&lt;keyword&gt;Children&lt;/keyword&gt;&lt;keyword&gt;Erythema&lt;/keyword&gt;&lt;keyword&gt;Nasal Spray&lt;/keyword&gt;&lt;keyword&gt;Skin Hypersensitivity&lt;/keyword&gt;&lt;/keywords&gt;&lt;dates&gt;&lt;year&gt;2019&lt;/year&gt;&lt;/dates&gt;&lt;urls&gt;&lt;related-urls&gt;&lt;url&gt;https://link.springer.com/article/10.1007%2Fs00592-019-01446-y&lt;/url&gt;&lt;url&gt;https://link.springer.com/content/pdf/10.1007%2Fs00592-019-01446-y.pdf&lt;/url&gt;&lt;/related-urls&gt;&lt;/urls&gt;&lt;electronic-resource-num&gt;10.1007/s00592-019-01446-y&lt;/electronic-resource-num&gt;&lt;/record&gt;&lt;/Cite&gt;&lt;/EndNote&gt;</w:instrText>
      </w:r>
      <w:r w:rsidR="00040280">
        <w:fldChar w:fldCharType="separate"/>
      </w:r>
      <w:r w:rsidR="004B3747">
        <w:rPr>
          <w:noProof/>
        </w:rPr>
        <w:t>[24]</w:t>
      </w:r>
      <w:r w:rsidR="00040280">
        <w:fldChar w:fldCharType="end"/>
      </w:r>
      <w:r w:rsidR="00AF620F">
        <w:t xml:space="preserve">. </w:t>
      </w:r>
    </w:p>
    <w:p w14:paraId="59EDBCE8" w14:textId="1C13DB10" w:rsidR="002C2995" w:rsidRDefault="0051547D" w:rsidP="00B20550">
      <w:r>
        <w:t xml:space="preserve">While data </w:t>
      </w:r>
      <w:r w:rsidR="00B22BD6">
        <w:t xml:space="preserve">concerning the </w:t>
      </w:r>
      <w:r>
        <w:t>epidemiology and prevention of AEs</w:t>
      </w:r>
      <w:r w:rsidR="00B22BD6" w:rsidRPr="00B22BD6">
        <w:t xml:space="preserve"> </w:t>
      </w:r>
      <w:r w:rsidR="00B22BD6">
        <w:t>is expanding</w:t>
      </w:r>
      <w:r>
        <w:t xml:space="preserve">, literature discussing sensor duration and methods to optimise comfort and duration are limited. </w:t>
      </w:r>
      <w:r w:rsidR="00742885">
        <w:t xml:space="preserve">One study among adolescents with unhealthy glycaemic control found </w:t>
      </w:r>
      <w:r w:rsidR="00B22BD6">
        <w:t xml:space="preserve">that, </w:t>
      </w:r>
      <w:r w:rsidR="00742885">
        <w:t xml:space="preserve">while the majority of users experienced at least one </w:t>
      </w:r>
      <w:r w:rsidR="00B22BD6">
        <w:t xml:space="preserve">episode of </w:t>
      </w:r>
      <w:r w:rsidR="00742885">
        <w:t>premature sensor loss, the majority were due to adhesive issues and not AEs</w:t>
      </w:r>
      <w:r w:rsidR="00EA0269">
        <w:t xml:space="preserve"> </w:t>
      </w:r>
      <w:r w:rsidR="00EA0269">
        <w:fldChar w:fldCharType="begin"/>
      </w:r>
      <w:r w:rsidR="004B3747">
        <w:instrText xml:space="preserve"> ADDIN EN.CITE &lt;EndNote&gt;&lt;Cite&gt;&lt;Author&gt;Marsters&lt;/Author&gt;&lt;Year&gt;2019&lt;/Year&gt;&lt;RecNum&gt;149&lt;/RecNum&gt;&lt;DisplayText&gt;[21]&lt;/DisplayText&gt;&lt;record&gt;&lt;rec-number&gt;149&lt;/rec-number&gt;&lt;foreign-keys&gt;&lt;key app="EN" db-id="azretzsr29vwwre5evave0pq20z5r5srp29a" timestamp="1574974313"&gt;149&lt;/key&gt;&lt;/foreign-keys&gt;&lt;ref-type name="Unpublished Work"&gt;34&lt;/ref-type&gt;&lt;contributors&gt;&lt;authors&gt;&lt;author&gt;Marsters, Brooke L.&lt;/author&gt;&lt;author&gt;Boucher, Sara E.&lt;/author&gt;&lt;author&gt;Galland, Barbara C.&lt;/author&gt;&lt;author&gt;Wiltshire, Esko J. &lt;/author&gt;&lt;author&gt;de Bock, Martin I. &lt;/author&gt;&lt;author&gt;Gray, Andrew R.&lt;/author&gt;&lt;author&gt;Tomlinson, Paul A. &lt;/author&gt;&lt;author&gt;Rayns, Jenny &lt;/author&gt;&lt;author&gt;MacKenzie, Karen E. &lt;/author&gt;&lt;author&gt;Chan, Huan &lt;/author&gt;&lt;author&gt;Wheeler, Benjamin J. &lt;/author&gt;&lt;/authors&gt;&lt;/contributors&gt;&lt;titles&gt;&lt;title&gt;Cutaneous Adverse Events in a Randomised Control Trial of Flash Glucose Monitoring Among Adolescents with Type 1 Diabetes &lt;/title&gt;&lt;/titles&gt;&lt;dates&gt;&lt;year&gt;2019&lt;/year&gt;&lt;/dates&gt;&lt;urls&gt;&lt;/urls&gt;&lt;/record&gt;&lt;/Cite&gt;&lt;/EndNote&gt;</w:instrText>
      </w:r>
      <w:r w:rsidR="00EA0269">
        <w:fldChar w:fldCharType="separate"/>
      </w:r>
      <w:r w:rsidR="004B3747">
        <w:rPr>
          <w:noProof/>
        </w:rPr>
        <w:t>[21]</w:t>
      </w:r>
      <w:r w:rsidR="00EA0269">
        <w:fldChar w:fldCharType="end"/>
      </w:r>
      <w:r w:rsidR="00742885">
        <w:t xml:space="preserve">. </w:t>
      </w:r>
      <w:r w:rsidR="00BD2B3A">
        <w:t xml:space="preserve">In addition, sensor duration has recently been raised as one of the key barriers to adolescent use and success with </w:t>
      </w:r>
      <w:r w:rsidR="009840A5">
        <w:t>FGM</w:t>
      </w:r>
      <w:r w:rsidR="003C1A9A">
        <w:t xml:space="preserve"> </w:t>
      </w:r>
      <w:commentRangeStart w:id="1"/>
      <w:commentRangeStart w:id="2"/>
      <w:r w:rsidR="003C1A9A">
        <w:fldChar w:fldCharType="begin">
          <w:fldData xml:space="preserve">PEVuZE5vdGU+PENpdGU+PEF1dGhvcj5Cb3VjaGVyPC9BdXRob3I+PFllYXI+MjAxOTwvWWVhcj48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</w:fldData>
        </w:fldChar>
      </w:r>
      <w:r w:rsidR="004B3747">
        <w:instrText xml:space="preserve"> ADDIN EN.CITE </w:instrText>
      </w:r>
      <w:r w:rsidR="004B3747">
        <w:fldChar w:fldCharType="begin">
          <w:fldData xml:space="preserve">PEVuZE5vdGU+PENpdGU+PEF1dGhvcj5Cb3VjaGVyPC9BdXRob3I+PFllYXI+MjAxOTwvWWVhcj48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</w:fldData>
        </w:fldChar>
      </w:r>
      <w:r w:rsidR="004B3747">
        <w:instrText xml:space="preserve"> ADDIN EN.CITE.DATA </w:instrText>
      </w:r>
      <w:r w:rsidR="004B3747">
        <w:fldChar w:fldCharType="end"/>
      </w:r>
      <w:r w:rsidR="003C1A9A">
        <w:fldChar w:fldCharType="separate"/>
      </w:r>
      <w:r w:rsidR="004B3747">
        <w:rPr>
          <w:noProof/>
        </w:rPr>
        <w:t>[25]</w:t>
      </w:r>
      <w:r w:rsidR="003C1A9A">
        <w:fldChar w:fldCharType="end"/>
      </w:r>
      <w:commentRangeEnd w:id="1"/>
      <w:r w:rsidR="003C1A9A">
        <w:rPr>
          <w:rStyle w:val="CommentReference"/>
        </w:rPr>
        <w:commentReference w:id="1"/>
      </w:r>
      <w:commentRangeEnd w:id="2"/>
      <w:r w:rsidR="005C075D">
        <w:rPr>
          <w:rStyle w:val="CommentReference"/>
        </w:rPr>
        <w:commentReference w:id="2"/>
      </w:r>
      <w:r w:rsidR="003C1A9A">
        <w:t xml:space="preserve">. </w:t>
      </w:r>
      <w:r w:rsidR="00E26245">
        <w:t>Particular</w:t>
      </w:r>
      <w:r w:rsidR="00B22BD6">
        <w:t xml:space="preserve"> concerns arise </w:t>
      </w:r>
      <w:r w:rsidR="00E65E0C">
        <w:t>among</w:t>
      </w:r>
      <w:r w:rsidR="00E26245">
        <w:t xml:space="preserve"> </w:t>
      </w:r>
      <w:r>
        <w:t xml:space="preserve">children and </w:t>
      </w:r>
      <w:r w:rsidR="00E26245">
        <w:t>adolescent</w:t>
      </w:r>
      <w:r w:rsidR="00E65E0C">
        <w:t xml:space="preserve">s </w:t>
      </w:r>
      <w:r w:rsidR="00B22BD6">
        <w:t xml:space="preserve">engaged </w:t>
      </w:r>
      <w:r w:rsidR="00E65E0C">
        <w:t xml:space="preserve">in </w:t>
      </w:r>
      <w:r w:rsidR="00E26245">
        <w:t>activit</w:t>
      </w:r>
      <w:r w:rsidR="00BE1455">
        <w:t>ies</w:t>
      </w:r>
      <w:r w:rsidR="00E26245">
        <w:t xml:space="preserve"> such as contact sport, physical work</w:t>
      </w:r>
      <w:r w:rsidR="00D47DC4">
        <w:t xml:space="preserve">, </w:t>
      </w:r>
      <w:r w:rsidR="00E26245">
        <w:t xml:space="preserve">and even the action of changing </w:t>
      </w:r>
      <w:r w:rsidR="005C075D">
        <w:t>clothes</w:t>
      </w:r>
      <w:r w:rsidR="00E43D6C">
        <w:t>,</w:t>
      </w:r>
      <w:r w:rsidR="00E26245">
        <w:t xml:space="preserve"> </w:t>
      </w:r>
      <w:r w:rsidR="00B22BD6">
        <w:t>wh</w:t>
      </w:r>
      <w:r w:rsidR="005C075D">
        <w:t xml:space="preserve">ich all present </w:t>
      </w:r>
      <w:r w:rsidR="00E26245">
        <w:t>opportunities for sensor adhesive to become compromised</w:t>
      </w:r>
      <w:r w:rsidR="00B22BD6">
        <w:t xml:space="preserve">, </w:t>
      </w:r>
      <w:r w:rsidR="005C075D">
        <w:t xml:space="preserve">and </w:t>
      </w:r>
      <w:r w:rsidR="00E26245">
        <w:t xml:space="preserve">may contribute to reduced sensor life </w:t>
      </w:r>
      <w:r w:rsidR="00E26245">
        <w:fldChar w:fldCharType="begin">
          <w:fldData xml:space="preserve">PEVuZE5vdGU+PENpdGU+PEF1dGhvcj5FbmdsZXJ0PC9BdXRob3I+PFllYXI+MjAxNDwvWWVhcj48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</w:fldData>
        </w:fldChar>
      </w:r>
      <w:r w:rsidR="004B3747">
        <w:instrText xml:space="preserve"> ADDIN EN.CITE </w:instrText>
      </w:r>
      <w:r w:rsidR="004B3747">
        <w:fldChar w:fldCharType="begin">
          <w:fldData xml:space="preserve">PEVuZE5vdGU+PENpdGU+PEF1dGhvcj5FbmdsZXJ0PC9BdXRob3I+PFllYXI+MjAxNDwvWWVhcj48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</w:fldData>
        </w:fldChar>
      </w:r>
      <w:r w:rsidR="004B3747">
        <w:instrText xml:space="preserve"> ADDIN EN.CITE.DATA </w:instrText>
      </w:r>
      <w:r w:rsidR="004B3747">
        <w:fldChar w:fldCharType="end"/>
      </w:r>
      <w:r w:rsidR="00E26245">
        <w:fldChar w:fldCharType="separate"/>
      </w:r>
      <w:r w:rsidR="004B3747">
        <w:rPr>
          <w:noProof/>
        </w:rPr>
        <w:t>[18, 23, 26]</w:t>
      </w:r>
      <w:r w:rsidR="00E26245">
        <w:fldChar w:fldCharType="end"/>
      </w:r>
      <w:r w:rsidR="00E26245">
        <w:t xml:space="preserve">. </w:t>
      </w:r>
    </w:p>
    <w:p w14:paraId="1074FD74" w14:textId="7312B57A" w:rsidR="00250809" w:rsidRDefault="0051547D" w:rsidP="00B20550">
      <w:r>
        <w:lastRenderedPageBreak/>
        <w:t xml:space="preserve">Given the substantial costs to </w:t>
      </w:r>
      <w:r w:rsidR="00667B54">
        <w:t>patients</w:t>
      </w:r>
      <w:r w:rsidR="009840A5">
        <w:t xml:space="preserve"> </w:t>
      </w:r>
      <w:r w:rsidR="005C075D">
        <w:t xml:space="preserve">and health systems of </w:t>
      </w:r>
      <w:r w:rsidR="009840A5">
        <w:t xml:space="preserve">funding </w:t>
      </w:r>
      <w:r>
        <w:t>sensors, strategies to optimise sensor adhesion and</w:t>
      </w:r>
      <w:r w:rsidR="009560A3">
        <w:t xml:space="preserve"> sensor</w:t>
      </w:r>
      <w:r>
        <w:t xml:space="preserve"> life could be of considerable benefit</w:t>
      </w:r>
      <w:r w:rsidR="00D47DC4">
        <w:t xml:space="preserve">. </w:t>
      </w:r>
      <w:r w:rsidR="00BD2B3A">
        <w:t>Therefore</w:t>
      </w:r>
      <w:r w:rsidR="00B00D83">
        <w:t>, t</w:t>
      </w:r>
      <w:r w:rsidR="00A36048">
        <w:t>his study</w:t>
      </w:r>
      <w:r w:rsidR="00B00D83">
        <w:t xml:space="preserve"> aimed to evaluate whether adding an additional adhesive patch to FGM sensors among adolescents with T1D</w:t>
      </w:r>
      <w:r w:rsidR="00BD2B3A">
        <w:t>M</w:t>
      </w:r>
      <w:r w:rsidR="00B00D83">
        <w:t xml:space="preserve">: 1) reduces the frequency of premature sensor loss; and 2) does not contribute to additional cutaneous AEs. </w:t>
      </w:r>
    </w:p>
    <w:p w14:paraId="732C1791" w14:textId="77777777" w:rsidR="00250809" w:rsidRDefault="00250809" w:rsidP="00B20550"/>
    <w:p w14:paraId="7D90FA00" w14:textId="77777777" w:rsidR="00250809" w:rsidRDefault="00250809" w:rsidP="00B20550"/>
    <w:p w14:paraId="3DD3DA98" w14:textId="77777777" w:rsidR="002F3CCB" w:rsidRPr="009C1586" w:rsidRDefault="002F3CCB" w:rsidP="00B20550">
      <w:r w:rsidRPr="009C1586">
        <w:br w:type="page"/>
      </w:r>
    </w:p>
    <w:p w14:paraId="0375D828" w14:textId="77777777" w:rsidR="00777478" w:rsidRPr="009C1586" w:rsidRDefault="00777478" w:rsidP="00B20550">
      <w:pPr>
        <w:pStyle w:val="Heading2"/>
        <w:rPr>
          <w:rFonts w:eastAsiaTheme="minorHAnsi"/>
        </w:rPr>
      </w:pPr>
      <w:r w:rsidRPr="009C1586">
        <w:rPr>
          <w:rFonts w:eastAsiaTheme="minorHAnsi"/>
        </w:rPr>
        <w:lastRenderedPageBreak/>
        <w:t>Methods</w:t>
      </w:r>
    </w:p>
    <w:p w14:paraId="5AF22F53" w14:textId="77777777" w:rsidR="00777478" w:rsidRPr="009C1586" w:rsidRDefault="00777478" w:rsidP="00B20550">
      <w:pPr>
        <w:pStyle w:val="Heading3"/>
      </w:pPr>
      <w:r>
        <w:t>Participants and s</w:t>
      </w:r>
      <w:r w:rsidRPr="009C1586">
        <w:t xml:space="preserve">tudy </w:t>
      </w:r>
      <w:r>
        <w:t>d</w:t>
      </w:r>
      <w:r w:rsidRPr="009C1586">
        <w:t>esign</w:t>
      </w:r>
    </w:p>
    <w:p w14:paraId="180E7738" w14:textId="7B404154" w:rsidR="00777478" w:rsidRPr="009C1586" w:rsidRDefault="00E977C0" w:rsidP="00B20550">
      <w:r>
        <w:t>All participants</w:t>
      </w:r>
      <w:r w:rsidR="00BD2B3A">
        <w:t xml:space="preserve">, at completion of </w:t>
      </w:r>
      <w:r>
        <w:t xml:space="preserve">the </w:t>
      </w:r>
      <w:r w:rsidRPr="009C1586">
        <w:rPr>
          <w:i/>
        </w:rPr>
        <w:t xml:space="preserve">‘Managing Diabetes in a Flash’ </w:t>
      </w:r>
      <w:r>
        <w:t>ra</w:t>
      </w:r>
      <w:r w:rsidR="00767936">
        <w:t>ndomised controlled trial (RCT)</w:t>
      </w:r>
      <w:r w:rsidRPr="009C1586">
        <w:fldChar w:fldCharType="begin">
          <w:fldData xml:space="preserve">PEVuZE5vdGU+PENpdGU+PEF1dGhvcj5Cb3VjaGVyPC9BdXRob3I+PFllYXI+MjAxOTwvWWVhcj48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</w:fldData>
        </w:fldChar>
      </w:r>
      <w:r w:rsidR="004B3747">
        <w:instrText xml:space="preserve"> ADDIN EN.CITE </w:instrText>
      </w:r>
      <w:r w:rsidR="004B3747">
        <w:fldChar w:fldCharType="begin">
          <w:fldData xml:space="preserve">PEVuZE5vdGU+PENpdGU+PEF1dGhvcj5Cb3VjaGVyPC9BdXRob3I+PFllYXI+MjAxOTwvWWVhcj48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</w:fldData>
        </w:fldChar>
      </w:r>
      <w:r w:rsidR="004B3747">
        <w:instrText xml:space="preserve"> ADDIN EN.CITE.DATA </w:instrText>
      </w:r>
      <w:r w:rsidR="004B3747">
        <w:fldChar w:fldCharType="end"/>
      </w:r>
      <w:r w:rsidRPr="009C1586">
        <w:fldChar w:fldCharType="end"/>
      </w:r>
      <w:r w:rsidR="00767936">
        <w:t xml:space="preserve"> </w:t>
      </w:r>
      <w:r>
        <w:t xml:space="preserve">were </w:t>
      </w:r>
      <w:r w:rsidR="009560A3">
        <w:t>invited to be</w:t>
      </w:r>
      <w:r>
        <w:t xml:space="preserve"> </w:t>
      </w:r>
      <w:r w:rsidR="00777478" w:rsidRPr="009C1586">
        <w:t>inclu</w:t>
      </w:r>
      <w:r w:rsidR="009560A3">
        <w:t>ded</w:t>
      </w:r>
      <w:r w:rsidR="00777478" w:rsidRPr="009C1586">
        <w:t xml:space="preserve"> in this adhesive sub-study</w:t>
      </w:r>
      <w:r w:rsidR="004B3747">
        <w:t xml:space="preserve">. </w:t>
      </w:r>
      <w:r>
        <w:t xml:space="preserve">In brief, participants were aged 13-20 years at the commencement of the </w:t>
      </w:r>
      <w:r w:rsidR="005C075D">
        <w:t>RCT</w:t>
      </w:r>
      <w:r>
        <w:t>, with T1D</w:t>
      </w:r>
      <w:r w:rsidR="00BD2B3A">
        <w:t>M duration</w:t>
      </w:r>
      <w:r>
        <w:t xml:space="preserve"> </w:t>
      </w:r>
      <w:r w:rsidRPr="009C1586">
        <w:rPr>
          <w:rFonts w:cstheme="minorHAnsi"/>
        </w:rPr>
        <w:t>≥</w:t>
      </w:r>
      <w:r w:rsidRPr="009C1586">
        <w:t xml:space="preserve"> 12 months, and high-risk glycaemic control (mean pre-study HbA1c ≥ 75 mmol/mol [≥9%] over the previous 6 months)</w:t>
      </w:r>
      <w:r w:rsidR="003378DD">
        <w:t xml:space="preserve"> </w:t>
      </w:r>
      <w:r w:rsidR="003378DD" w:rsidRPr="009C1586">
        <w:fldChar w:fldCharType="begin">
          <w:fldData xml:space="preserve">PEVuZE5vdGU+PENpdGU+PEF1dGhvcj5Cb3VjaGVyPC9BdXRob3I+PFllYXI+MjAxOTwvWWVhcj48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</w:fldData>
        </w:fldChar>
      </w:r>
      <w:r w:rsidR="004B3747">
        <w:instrText xml:space="preserve"> ADDIN EN.CITE </w:instrText>
      </w:r>
      <w:r w:rsidR="004B3747">
        <w:fldChar w:fldCharType="begin">
          <w:fldData xml:space="preserve">PEVuZE5vdGU+PENpdGU+PEF1dGhvcj5Cb3VjaGVyPC9BdXRob3I+PFllYXI+MjAxOTwvWWVhcj48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</w:fldData>
        </w:fldChar>
      </w:r>
      <w:r w:rsidR="004B3747">
        <w:instrText xml:space="preserve"> ADDIN EN.CITE.DATA </w:instrText>
      </w:r>
      <w:r w:rsidR="004B3747">
        <w:fldChar w:fldCharType="end"/>
      </w:r>
      <w:r w:rsidR="003378DD" w:rsidRPr="009C1586">
        <w:fldChar w:fldCharType="separate"/>
      </w:r>
      <w:r w:rsidR="004B3747">
        <w:rPr>
          <w:noProof/>
        </w:rPr>
        <w:t>[25]</w:t>
      </w:r>
      <w:r w:rsidR="003378DD" w:rsidRPr="009C1586">
        <w:fldChar w:fldCharType="end"/>
      </w:r>
      <w:r>
        <w:t xml:space="preserve">. </w:t>
      </w:r>
      <w:r w:rsidR="00BD2B3A">
        <w:t>For this sub-study t</w:t>
      </w:r>
      <w:r w:rsidRPr="009C1586">
        <w:t>here were no additional inclusion or exclusion criteri</w:t>
      </w:r>
      <w:r w:rsidR="0014169D">
        <w:t>a</w:t>
      </w:r>
      <w:r w:rsidRPr="009C1586">
        <w:t>.</w:t>
      </w:r>
      <w:r w:rsidR="006B06EC">
        <w:t xml:space="preserve"> </w:t>
      </w:r>
      <w:r w:rsidR="00777478" w:rsidRPr="009C1586">
        <w:t xml:space="preserve">Participants who consented to the adhesive </w:t>
      </w:r>
      <w:r w:rsidR="009817FC">
        <w:t>sub-</w:t>
      </w:r>
      <w:r w:rsidR="00777478" w:rsidRPr="009C1586">
        <w:t xml:space="preserve">study were randomised </w:t>
      </w:r>
      <w:r w:rsidR="0083056D" w:rsidRPr="009C1586">
        <w:t xml:space="preserve">into two groups </w:t>
      </w:r>
      <w:r w:rsidR="00777478" w:rsidRPr="009C1586">
        <w:t xml:space="preserve">by an offsite biostatistician. </w:t>
      </w:r>
      <w:r w:rsidR="00844F1C">
        <w:t>For the first three</w:t>
      </w:r>
      <w:r w:rsidR="0083056D">
        <w:t xml:space="preserve"> </w:t>
      </w:r>
      <w:r w:rsidR="00844F1C">
        <w:t>months of this study, g</w:t>
      </w:r>
      <w:r w:rsidR="00777478" w:rsidRPr="009C1586">
        <w:t xml:space="preserve">roup </w:t>
      </w:r>
      <w:r w:rsidR="00844F1C">
        <w:t>one</w:t>
      </w:r>
      <w:r w:rsidR="00777478" w:rsidRPr="009C1586">
        <w:t xml:space="preserve"> </w:t>
      </w:r>
      <w:r w:rsidR="00777478" w:rsidRPr="001C6E8C">
        <w:rPr>
          <w:lang w:val="en-US"/>
        </w:rPr>
        <w:t>w</w:t>
      </w:r>
      <w:r w:rsidR="009560A3" w:rsidRPr="001C6E8C">
        <w:rPr>
          <w:lang w:val="en-US"/>
        </w:rPr>
        <w:t>ere</w:t>
      </w:r>
      <w:r w:rsidR="00777478" w:rsidRPr="009C1586">
        <w:t xml:space="preserve"> allocated to </w:t>
      </w:r>
      <w:r w:rsidR="009817FC">
        <w:t xml:space="preserve">receive the </w:t>
      </w:r>
      <w:r w:rsidR="00777478" w:rsidRPr="009C1586">
        <w:t>intervention phase first</w:t>
      </w:r>
      <w:r w:rsidR="009560A3">
        <w:t xml:space="preserve">, </w:t>
      </w:r>
      <w:r w:rsidR="00777478" w:rsidRPr="009C1586">
        <w:t xml:space="preserve">and </w:t>
      </w:r>
      <w:r w:rsidR="009817FC">
        <w:t>were provided with</w:t>
      </w:r>
      <w:r w:rsidR="00777478" w:rsidRPr="009C1586">
        <w:t xml:space="preserve"> a </w:t>
      </w:r>
      <w:r w:rsidR="00844F1C">
        <w:t>three</w:t>
      </w:r>
      <w:r w:rsidR="00777478" w:rsidRPr="009C1586">
        <w:t>-month supply of adhesive patches to place over the sensor</w:t>
      </w:r>
      <w:r w:rsidR="009560A3">
        <w:t>. G</w:t>
      </w:r>
      <w:r w:rsidR="009817FC">
        <w:t xml:space="preserve">roup </w:t>
      </w:r>
      <w:r w:rsidR="00844F1C">
        <w:t>two</w:t>
      </w:r>
      <w:r w:rsidR="00777478" w:rsidRPr="009C1586">
        <w:t xml:space="preserve"> w</w:t>
      </w:r>
      <w:r w:rsidR="009560A3">
        <w:t>ere</w:t>
      </w:r>
      <w:r w:rsidR="00777478" w:rsidRPr="009C1586">
        <w:t xml:space="preserve"> allocated to the control phase first and instructed </w:t>
      </w:r>
      <w:r w:rsidR="0083056D">
        <w:t>not to</w:t>
      </w:r>
      <w:r w:rsidR="00777478" w:rsidRPr="009C1586">
        <w:t xml:space="preserve"> use any </w:t>
      </w:r>
      <w:r w:rsidR="005C075D">
        <w:t xml:space="preserve">additional adhesive </w:t>
      </w:r>
      <w:r w:rsidR="00777478" w:rsidRPr="009C1586">
        <w:t xml:space="preserve">products to prevent sensor loss. </w:t>
      </w:r>
      <w:r w:rsidR="00844F1C">
        <w:t xml:space="preserve">For the second three-month </w:t>
      </w:r>
      <w:r w:rsidR="009817FC">
        <w:t>portion</w:t>
      </w:r>
      <w:r w:rsidR="00844F1C">
        <w:t xml:space="preserve"> of this study, each group crossed over</w:t>
      </w:r>
      <w:r w:rsidR="00082E4E">
        <w:t xml:space="preserve"> [Figure 1]</w:t>
      </w:r>
      <w:r w:rsidR="00844F1C">
        <w:t>.</w:t>
      </w:r>
      <w:r w:rsidR="00777478" w:rsidRPr="009C1586">
        <w:t xml:space="preserve"> </w:t>
      </w:r>
    </w:p>
    <w:p w14:paraId="7E0060AE" w14:textId="72B522F1" w:rsidR="00777478" w:rsidRPr="009C1586" w:rsidRDefault="00777478" w:rsidP="00B20550">
      <w:r w:rsidRPr="009C1586">
        <w:t>When participants were scheduled to receive the intervention,</w:t>
      </w:r>
      <w:r w:rsidR="00667B54">
        <w:t xml:space="preserve"> a variety of coloured RockaDex adhesive patches (</w:t>
      </w:r>
      <w:hyperlink r:id="rId8" w:history="1">
        <w:r w:rsidR="0096688D" w:rsidRPr="006A7893">
          <w:rPr>
            <w:rStyle w:val="Hyperlink"/>
          </w:rPr>
          <w:t>https://www.rockadex.co.nz</w:t>
        </w:r>
      </w:hyperlink>
      <w:r w:rsidR="0096688D">
        <w:t>, RockaDex, New Zealand</w:t>
      </w:r>
      <w:r w:rsidR="00667B54">
        <w:t xml:space="preserve">) were provided. </w:t>
      </w:r>
      <w:r w:rsidRPr="009C1586">
        <w:t>RockaDex adhesive patch</w:t>
      </w:r>
      <w:r w:rsidR="0083056D">
        <w:t>es</w:t>
      </w:r>
      <w:r w:rsidRPr="009C1586">
        <w:t xml:space="preserve"> are kinesiology tape pre-cut for the FGM sensor</w:t>
      </w:r>
      <w:r w:rsidR="00BD2B3A">
        <w:t xml:space="preserve"> and do not obscure the sensor nor the</w:t>
      </w:r>
      <w:r w:rsidRPr="009C1586">
        <w:t xml:space="preserve"> hole for ventilation. </w:t>
      </w:r>
      <w:r w:rsidR="006B06EC" w:rsidRPr="009C1586">
        <w:t xml:space="preserve">The adhesive patch is made from cotton, nylon and acrylic and contains no latex or zinc oxide in the material. Prior to the commencement of FGM, all participants were advised on good hygiene regarding site preparation and sensor insertion (as recommended by the manufacturer) to </w:t>
      </w:r>
      <w:r w:rsidR="009560A3">
        <w:t>help</w:t>
      </w:r>
      <w:r w:rsidR="006B06EC" w:rsidRPr="009C1586">
        <w:t xml:space="preserve"> preven</w:t>
      </w:r>
      <w:r w:rsidR="009560A3">
        <w:t>t</w:t>
      </w:r>
      <w:r w:rsidR="006B06EC" w:rsidRPr="009C1586">
        <w:t xml:space="preserve"> adverse </w:t>
      </w:r>
      <w:r w:rsidR="0096688D">
        <w:t>AEs</w:t>
      </w:r>
      <w:r w:rsidR="006B06EC" w:rsidRPr="009C1586">
        <w:t>.</w:t>
      </w:r>
      <w:r w:rsidR="0043798F">
        <w:t xml:space="preserve"> A</w:t>
      </w:r>
      <w:r w:rsidRPr="009C1586">
        <w:t>dhesive removal wipes and education on patch removal were provided to all participant</w:t>
      </w:r>
      <w:r w:rsidR="00240828">
        <w:t>s</w:t>
      </w:r>
      <w:r w:rsidRPr="009C1586">
        <w:t xml:space="preserve"> to allow patches to be replaced</w:t>
      </w:r>
      <w:r w:rsidR="0043798F">
        <w:t xml:space="preserve"> if required during an </w:t>
      </w:r>
      <w:r w:rsidR="005C075D">
        <w:t>ongoing</w:t>
      </w:r>
      <w:r w:rsidR="005C075D" w:rsidRPr="009C1586">
        <w:t xml:space="preserve"> </w:t>
      </w:r>
      <w:r w:rsidRPr="009C1586">
        <w:t xml:space="preserve">FGM sensor session. </w:t>
      </w:r>
      <w:r w:rsidR="0043798F">
        <w:t xml:space="preserve">Alternatively, participants were able to apply an additional RockaDex patch over top of the existing patch. </w:t>
      </w:r>
    </w:p>
    <w:p w14:paraId="6F89DC08" w14:textId="77777777" w:rsidR="00777478" w:rsidRPr="009C1586" w:rsidRDefault="00777478" w:rsidP="00B20550">
      <w:r w:rsidRPr="009C1586">
        <w:t xml:space="preserve">Ethics approval was granted by </w:t>
      </w:r>
      <w:r w:rsidR="0083056D">
        <w:t>t</w:t>
      </w:r>
      <w:r w:rsidRPr="009C1586">
        <w:t xml:space="preserve">he Southern Health and Disability Ethics Committee (17/STH/240) and conforms to the provisions of the Declaration of Helsinki. The trial was registered with the </w:t>
      </w:r>
      <w:r w:rsidRPr="009C1586">
        <w:lastRenderedPageBreak/>
        <w:t>Australian New Zealand Clinical Trials Registry (ACTRN12618000320257p; http://www.anzctr.org.au/ACTRN12618000320257p.aspx and was issued a Universal Trial Number (U1111–1205-5784) by the World Health Organization International Clinical Trials Registry.</w:t>
      </w:r>
    </w:p>
    <w:p w14:paraId="16CB239B" w14:textId="77777777" w:rsidR="00777478" w:rsidRPr="009C1586" w:rsidRDefault="00777478" w:rsidP="00B20550">
      <w:pPr>
        <w:pStyle w:val="Heading3"/>
      </w:pPr>
      <w:r w:rsidRPr="009C1586">
        <w:t xml:space="preserve">Data collection </w:t>
      </w:r>
    </w:p>
    <w:p w14:paraId="0A21BF2A" w14:textId="04FE263A" w:rsidR="00777478" w:rsidRPr="009C1586" w:rsidRDefault="00BD2B3A" w:rsidP="00B20550">
      <w:r w:rsidRPr="009C1586">
        <w:t>Data w</w:t>
      </w:r>
      <w:r w:rsidR="009560A3">
        <w:t>ere</w:t>
      </w:r>
      <w:r w:rsidRPr="009C1586">
        <w:t xml:space="preserve"> collected from April 2018 to November 2019. </w:t>
      </w:r>
      <w:r w:rsidR="00777478" w:rsidRPr="009C1586">
        <w:t xml:space="preserve">Basic demographic and clinical participant data were collected during the first </w:t>
      </w:r>
      <w:r>
        <w:t xml:space="preserve">RCT </w:t>
      </w:r>
      <w:r w:rsidR="00777478" w:rsidRPr="009C1586">
        <w:t xml:space="preserve">study visit. Additional HbA1c, height and weight data were collected </w:t>
      </w:r>
      <w:r>
        <w:t xml:space="preserve">and updated </w:t>
      </w:r>
      <w:r w:rsidR="00777478" w:rsidRPr="009C1586">
        <w:t>during the six-month study visit. During this</w:t>
      </w:r>
      <w:r>
        <w:t xml:space="preserve"> sub-</w:t>
      </w:r>
      <w:r w:rsidR="00777478" w:rsidRPr="009C1586">
        <w:t>study, participants were sent an identical safety questionnaire e</w:t>
      </w:r>
      <w:r w:rsidR="0083056D">
        <w:t>very</w:t>
      </w:r>
      <w:r w:rsidR="00777478" w:rsidRPr="009C1586">
        <w:t xml:space="preserve"> 14 days which were timed to coincide with the day each sensor change was due. Each participant received 6 questionnaires per intervention phase and 6 questionnaires per control phase, totalling 12 questionnaires over the 6-month (24 week) period. </w:t>
      </w:r>
      <w:r w:rsidR="00B35012">
        <w:t xml:space="preserve">After the first three-month phase of this study, questionnaire timing was adjusted to account for previous </w:t>
      </w:r>
      <w:r w:rsidR="00D74616">
        <w:t xml:space="preserve">sensor loss and changes to the scheduled study visit time. </w:t>
      </w:r>
      <w:r w:rsidR="00777478" w:rsidRPr="009C1586">
        <w:t>Each safety questionnaire included questions regarding use or non-use of an adhesive patch</w:t>
      </w:r>
      <w:r>
        <w:t xml:space="preserve"> (i.e. adherence to the study protocol)</w:t>
      </w:r>
      <w:r w:rsidR="00777478" w:rsidRPr="009C1586">
        <w:t xml:space="preserve">, if the participant experienced a sensor loss before the expected 14 days, and any cutaneous AEs the participant may have experienced. Information was collected electronically and managed using REDCap™ (Research Electronic Data Capture) survey administration tool </w:t>
      </w:r>
      <w:r w:rsidR="00777478" w:rsidRPr="009C1586">
        <w:fldChar w:fldCharType="begin">
          <w:fldData xml:space="preserve">PEVuZE5vdGU+PENpdGU+PEF1dGhvcj5IYXJyaXM8L0F1dGhvcj48WWVhcj4yMDA5PC9ZZWFyPjxS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</w:fldData>
        </w:fldChar>
      </w:r>
      <w:r w:rsidR="004B3747">
        <w:instrText xml:space="preserve"> ADDIN EN.CITE </w:instrText>
      </w:r>
      <w:r w:rsidR="004B3747">
        <w:fldChar w:fldCharType="begin">
          <w:fldData xml:space="preserve">PEVuZE5vdGU+PENpdGU+PEF1dGhvcj5IYXJyaXM8L0F1dGhvcj48WWVhcj4yMDA5PC9ZZWFyPjxS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</w:fldData>
        </w:fldChar>
      </w:r>
      <w:r w:rsidR="004B3747">
        <w:instrText xml:space="preserve"> ADDIN EN.CITE.DATA </w:instrText>
      </w:r>
      <w:r w:rsidR="004B3747">
        <w:fldChar w:fldCharType="end"/>
      </w:r>
      <w:r w:rsidR="00777478" w:rsidRPr="009C1586">
        <w:fldChar w:fldCharType="separate"/>
      </w:r>
      <w:r w:rsidR="004B3747">
        <w:rPr>
          <w:noProof/>
        </w:rPr>
        <w:t>[27, 28]</w:t>
      </w:r>
      <w:r w:rsidR="00777478" w:rsidRPr="009C1586">
        <w:fldChar w:fldCharType="end"/>
      </w:r>
      <w:r w:rsidR="00777478" w:rsidRPr="009C1586">
        <w:t xml:space="preserve">. Up to three contact attempts were made to non-responders. Participants were also asked to send photos of cutaneous AEs to research staff to aid in documenting </w:t>
      </w:r>
      <w:r w:rsidR="009560A3">
        <w:t xml:space="preserve">and describing </w:t>
      </w:r>
      <w:r w:rsidR="00777478" w:rsidRPr="009C1586">
        <w:t>AEs.</w:t>
      </w:r>
    </w:p>
    <w:p w14:paraId="4BAF572B" w14:textId="77777777" w:rsidR="00777478" w:rsidRPr="009C1586" w:rsidRDefault="00777478" w:rsidP="00B20550">
      <w:pPr>
        <w:pStyle w:val="Heading3"/>
      </w:pPr>
      <w:commentRangeStart w:id="3"/>
      <w:r w:rsidRPr="009C1586">
        <w:t>Statistical analyses</w:t>
      </w:r>
    </w:p>
    <w:p w14:paraId="2F259931" w14:textId="0B26589E" w:rsidR="007827A0" w:rsidRDefault="00777478" w:rsidP="007827A0">
      <w:r>
        <w:t>Appropriate summary statistics were calculated for all variables of interest (means and standard deviations for normally distributed continuous variables, medians and 25</w:t>
      </w:r>
      <w:r>
        <w:rPr>
          <w:vertAlign w:val="superscript"/>
        </w:rPr>
        <w:t>th</w:t>
      </w:r>
      <w:r>
        <w:t xml:space="preserve"> and 75</w:t>
      </w:r>
      <w:r>
        <w:rPr>
          <w:vertAlign w:val="superscript"/>
        </w:rPr>
        <w:t>th</w:t>
      </w:r>
      <w:r>
        <w:t xml:space="preserve"> percentiles for non-normally distributed continuous variables, and counts and percentages for categorical variables). Baseline demographic and clinical characteristics statistical analyses were performed using Stata® v15.1 (StataCorp LLC, TX, USA). </w:t>
      </w:r>
      <w:moveToRangeStart w:id="4" w:author="Michel de Lange" w:date="2019-12-17T13:19:00Z" w:name="move27481198"/>
      <w:commentRangeStart w:id="5"/>
      <w:moveTo w:id="6" w:author="Michel de Lange" w:date="2019-12-17T13:19:00Z">
        <w:r w:rsidR="007827A0">
          <w:t xml:space="preserve">All other statistical analyses were performed using </w:t>
        </w:r>
        <w:r w:rsidR="007827A0" w:rsidRPr="00625957">
          <w:rPr>
            <w:highlight w:val="yellow"/>
          </w:rPr>
          <w:t>R</w:t>
        </w:r>
        <w:commentRangeEnd w:id="5"/>
        <w:r w:rsidR="007827A0">
          <w:rPr>
            <w:rStyle w:val="CommentReference"/>
          </w:rPr>
          <w:commentReference w:id="5"/>
        </w:r>
      </w:moveTo>
      <w:ins w:id="7" w:author="Michel de Lange" w:date="2019-12-17T13:20:00Z">
        <w:r w:rsidR="007827A0">
          <w:t xml:space="preserve"> version 3.6.</w:t>
        </w:r>
        <w:commentRangeStart w:id="8"/>
        <w:r w:rsidR="007827A0">
          <w:t>0</w:t>
        </w:r>
      </w:ins>
      <w:commentRangeEnd w:id="8"/>
      <w:ins w:id="9" w:author="Michel de Lange" w:date="2019-12-17T13:21:00Z">
        <w:r w:rsidR="001570BB">
          <w:rPr>
            <w:rStyle w:val="CommentReference"/>
          </w:rPr>
          <w:commentReference w:id="8"/>
        </w:r>
      </w:ins>
      <w:moveTo w:id="10" w:author="Michel de Lange" w:date="2019-12-17T13:19:00Z">
        <w:r w:rsidR="007827A0">
          <w:t>.</w:t>
        </w:r>
        <w:r w:rsidR="007827A0">
          <w:rPr>
            <w:rStyle w:val="CommentReference"/>
          </w:rPr>
          <w:commentReference w:id="11"/>
        </w:r>
      </w:moveTo>
    </w:p>
    <w:moveToRangeEnd w:id="4"/>
    <w:p w14:paraId="661675E6" w14:textId="77777777" w:rsidR="007827A0" w:rsidRDefault="007827A0" w:rsidP="00B20550">
      <w:pPr>
        <w:rPr>
          <w:ins w:id="12" w:author="Michel de Lange" w:date="2019-12-17T13:15:00Z"/>
        </w:rPr>
      </w:pPr>
    </w:p>
    <w:p w14:paraId="0946B381" w14:textId="732C4B3B" w:rsidR="007827A0" w:rsidRDefault="007827A0" w:rsidP="00B20550">
      <w:pPr>
        <w:rPr>
          <w:ins w:id="13" w:author="Michel de Lange" w:date="2019-12-17T13:15:00Z"/>
        </w:rPr>
      </w:pPr>
      <w:ins w:id="14" w:author="Michel de Lange" w:date="2019-12-17T13:15:00Z">
        <w:r>
          <w:t xml:space="preserve">We fitted a linear mixed </w:t>
        </w:r>
      </w:ins>
      <w:ins w:id="15" w:author="Michel de Lange" w:date="2019-12-17T13:16:00Z">
        <w:r>
          <w:t xml:space="preserve">binomial </w:t>
        </w:r>
      </w:ins>
      <w:ins w:id="16" w:author="Michel de Lange" w:date="2019-12-17T13:15:00Z">
        <w:r>
          <w:t>model</w:t>
        </w:r>
      </w:ins>
      <w:ins w:id="17" w:author="Michel de Lange" w:date="2019-12-17T13:16:00Z">
        <w:r>
          <w:t xml:space="preserve"> with sensor loss as the response</w:t>
        </w:r>
        <w:r w:rsidR="008F5243">
          <w:t xml:space="preserve"> variable. For the intention to treat</w:t>
        </w:r>
        <w:r>
          <w:t xml:space="preserve"> analysis, the predictor of interest was patch allocation.</w:t>
        </w:r>
      </w:ins>
      <w:ins w:id="18" w:author="Michel de Lange" w:date="2019-12-18T09:36:00Z">
        <w:r w:rsidR="00201036">
          <w:t xml:space="preserve"> For the Per Protocol analysis, we removed all questionnaires where patch use differed from patch allocation. </w:t>
        </w:r>
      </w:ins>
      <w:ins w:id="19" w:author="Michel de Lange" w:date="2019-12-17T13:16:00Z">
        <w:r>
          <w:t xml:space="preserve"> We also fitted a mode</w:t>
        </w:r>
        <w:r w:rsidR="00201036">
          <w:t>l with patch use as a predictor (using all 314 questionnaires).</w:t>
        </w:r>
        <w:r>
          <w:t xml:space="preserve"> </w:t>
        </w:r>
      </w:ins>
      <w:ins w:id="20" w:author="Michel de Lange" w:date="2019-12-18T09:37:00Z">
        <w:r w:rsidR="00201036">
          <w:t xml:space="preserve"> </w:t>
        </w:r>
      </w:ins>
      <w:ins w:id="21" w:author="Michel de Lange" w:date="2019-12-17T13:16:00Z">
        <w:r>
          <w:t xml:space="preserve">We included factors sex, </w:t>
        </w:r>
      </w:ins>
      <w:ins w:id="22" w:author="Michel de Lange" w:date="2019-12-18T09:37:00Z">
        <w:r w:rsidR="00201036">
          <w:t xml:space="preserve">the </w:t>
        </w:r>
      </w:ins>
      <w:ins w:id="23" w:author="Michel de Lange" w:date="2019-12-17T13:16:00Z">
        <w:r>
          <w:t>NZ deprivation index</w:t>
        </w:r>
      </w:ins>
      <w:ins w:id="24" w:author="Michel de Lange" w:date="2019-12-18T09:37:00Z">
        <w:r w:rsidR="00201036">
          <w:t>,</w:t>
        </w:r>
      </w:ins>
      <w:ins w:id="25" w:author="Michel de Lange" w:date="2019-12-17T13:16:00Z">
        <w:r>
          <w:t xml:space="preserve"> and the study phase as</w:t>
        </w:r>
        <w:r w:rsidR="004548A3">
          <w:t xml:space="preserve"> fixed effects, plus</w:t>
        </w:r>
        <w:r>
          <w:t xml:space="preserve"> a random intercept for each </w:t>
        </w:r>
      </w:ins>
      <w:ins w:id="26" w:author="Michel de Lange" w:date="2019-12-17T13:19:00Z">
        <w:r>
          <w:t>participant</w:t>
        </w:r>
      </w:ins>
      <w:ins w:id="27" w:author="Michel de Lange" w:date="2019-12-17T13:16:00Z">
        <w:r>
          <w:t>.</w:t>
        </w:r>
      </w:ins>
      <w:ins w:id="28" w:author="Michel de Lange" w:date="2019-12-17T13:19:00Z">
        <w:r>
          <w:t xml:space="preserve"> </w:t>
        </w:r>
      </w:ins>
      <w:ins w:id="29" w:author="Michel de Lange" w:date="2019-12-17T13:23:00Z">
        <w:r w:rsidR="001570BB">
          <w:t>We estima</w:t>
        </w:r>
        <w:r w:rsidR="004548A3">
          <w:t>ted odds ratios for all</w:t>
        </w:r>
        <w:r w:rsidR="00F20E01">
          <w:t xml:space="preserve"> coefficient</w:t>
        </w:r>
        <w:r w:rsidR="001570BB">
          <w:t>s, none of which turned out</w:t>
        </w:r>
        <w:r w:rsidR="00881306">
          <w:t xml:space="preserve"> significantly different from the value one. All confidence intervals are 95%.</w:t>
        </w:r>
      </w:ins>
    </w:p>
    <w:p w14:paraId="182BC2E7" w14:textId="57533BAF" w:rsidR="00777478" w:rsidDel="007827A0" w:rsidRDefault="00777478" w:rsidP="00B20550">
      <w:moveFromRangeStart w:id="30" w:author="Michel de Lange" w:date="2019-12-17T13:19:00Z" w:name="move27481198"/>
      <w:commentRangeStart w:id="31"/>
      <w:moveFrom w:id="32" w:author="Michel de Lange" w:date="2019-12-17T13:19:00Z">
        <w:r w:rsidDel="007827A0">
          <w:t xml:space="preserve">All other statistical analyses were performed using </w:t>
        </w:r>
        <w:r w:rsidRPr="00625957" w:rsidDel="007827A0">
          <w:rPr>
            <w:highlight w:val="yellow"/>
          </w:rPr>
          <w:t>R</w:t>
        </w:r>
        <w:commentRangeEnd w:id="31"/>
        <w:r w:rsidR="0076007E" w:rsidDel="007827A0">
          <w:rPr>
            <w:rStyle w:val="CommentReference"/>
          </w:rPr>
          <w:commentReference w:id="31"/>
        </w:r>
        <w:r w:rsidDel="007827A0">
          <w:t>.</w:t>
        </w:r>
        <w:commentRangeEnd w:id="3"/>
        <w:r w:rsidR="00767936" w:rsidDel="007827A0">
          <w:rPr>
            <w:rStyle w:val="CommentReference"/>
          </w:rPr>
          <w:commentReference w:id="3"/>
        </w:r>
      </w:moveFrom>
    </w:p>
    <w:moveFromRangeEnd w:id="30"/>
    <w:p w14:paraId="61E0D7AE" w14:textId="77777777" w:rsidR="00D8460F" w:rsidRPr="00767936" w:rsidRDefault="00D8460F" w:rsidP="00B20550">
      <w:pPr>
        <w:spacing w:after="160"/>
      </w:pPr>
      <w:r w:rsidRPr="00767936">
        <w:br w:type="page"/>
      </w:r>
    </w:p>
    <w:p w14:paraId="09BF1E28" w14:textId="77777777" w:rsidR="00D8460F" w:rsidRPr="00E14DDD" w:rsidRDefault="00D8460F" w:rsidP="0077090D">
      <w:pPr>
        <w:pStyle w:val="Heading2"/>
      </w:pPr>
      <w:r w:rsidRPr="004B3747">
        <w:lastRenderedPageBreak/>
        <w:t>Results</w:t>
      </w:r>
      <w:r w:rsidR="00AE0238" w:rsidRPr="004B3747">
        <w:t xml:space="preserve"> </w:t>
      </w:r>
      <w:r w:rsidR="0027400F" w:rsidRPr="004B3747">
        <w:t xml:space="preserve"> </w:t>
      </w:r>
    </w:p>
    <w:p w14:paraId="03F4A63F" w14:textId="77777777" w:rsidR="00D8460F" w:rsidRDefault="00D8460F" w:rsidP="00B20550">
      <w:pPr>
        <w:pStyle w:val="Heading3"/>
      </w:pPr>
      <w:r>
        <w:t>Demographics</w:t>
      </w:r>
    </w:p>
    <w:p w14:paraId="5B9A7DD3" w14:textId="7405B46E" w:rsidR="00AE0238" w:rsidRPr="00AE0238" w:rsidRDefault="00DE21AE" w:rsidP="00B20550">
      <w:pPr>
        <w:rPr>
          <w:rFonts w:ascii="Calibri" w:eastAsia="Times New Roman" w:hAnsi="Calibri" w:cs="Calibri"/>
          <w:color w:val="000000"/>
          <w:lang w:eastAsia="en-NZ"/>
        </w:rPr>
      </w:pPr>
      <w:r>
        <w:t xml:space="preserve">A total of 34 </w:t>
      </w:r>
      <w:r w:rsidR="005C075D">
        <w:t xml:space="preserve">out if </w:t>
      </w:r>
      <w:r w:rsidR="004B3747">
        <w:t>64</w:t>
      </w:r>
      <w:r w:rsidR="005C075D">
        <w:t xml:space="preserve"> </w:t>
      </w:r>
      <w:r>
        <w:t xml:space="preserve">participants </w:t>
      </w:r>
      <w:r w:rsidR="005C075D">
        <w:t xml:space="preserve">exiting the </w:t>
      </w:r>
      <w:r w:rsidR="0087281A">
        <w:rPr>
          <w:i/>
          <w:iCs/>
        </w:rPr>
        <w:t xml:space="preserve">‘Managing Diabetes in a Flash’ </w:t>
      </w:r>
      <w:r w:rsidR="0087281A">
        <w:t>study</w:t>
      </w:r>
      <w:r>
        <w:t xml:space="preserve"> were recruited into this study. </w:t>
      </w:r>
      <w:r w:rsidR="00D8460F">
        <w:t>17</w:t>
      </w:r>
      <w:r>
        <w:t xml:space="preserve"> participants</w:t>
      </w:r>
      <w:r w:rsidR="00D8460F">
        <w:t xml:space="preserve"> were randomised to receive the adhesive patches</w:t>
      </w:r>
      <w:r>
        <w:t xml:space="preserve"> </w:t>
      </w:r>
      <w:r w:rsidR="00D8460F">
        <w:t>and 17 were randomised to the control before crossing over after 3-months.</w:t>
      </w:r>
      <w:r w:rsidR="00455A50">
        <w:t xml:space="preserve"> B</w:t>
      </w:r>
      <w:r w:rsidR="0087281A">
        <w:t xml:space="preserve">aseline demographic and clinical data </w:t>
      </w:r>
      <w:r w:rsidR="005C075D">
        <w:t xml:space="preserve">were </w:t>
      </w:r>
      <w:r w:rsidR="0087281A">
        <w:t>similar between participants who accepted inclusion into this study and those</w:t>
      </w:r>
      <w:r w:rsidR="00633925">
        <w:t xml:space="preserve"> who</w:t>
      </w:r>
      <w:r w:rsidR="0087281A">
        <w:t xml:space="preserve"> declined</w:t>
      </w:r>
      <w:r w:rsidR="001C7838">
        <w:t xml:space="preserve"> [Table 1]</w:t>
      </w:r>
      <w:r w:rsidR="0087281A">
        <w:t xml:space="preserve">. </w:t>
      </w:r>
    </w:p>
    <w:p w14:paraId="50D9F7AB" w14:textId="77777777" w:rsidR="00D8460F" w:rsidRDefault="005D0AF3" w:rsidP="00B20550">
      <w:pPr>
        <w:pStyle w:val="Heading3"/>
      </w:pPr>
      <w:r>
        <w:t>Intention to treat analysis</w:t>
      </w:r>
    </w:p>
    <w:p w14:paraId="5CCB7797" w14:textId="514C7B77" w:rsidR="00E35C18" w:rsidRDefault="0003444A" w:rsidP="00B20550">
      <w:pPr>
        <w:rPr>
          <w:ins w:id="33" w:author="Michel de Lange" w:date="2019-12-17T13:45:00Z"/>
        </w:rPr>
      </w:pPr>
      <w:r>
        <w:rPr>
          <w:rFonts w:ascii="Calibri" w:eastAsia="Times New Roman" w:hAnsi="Calibri" w:cs="Calibri"/>
          <w:color w:val="000000"/>
          <w:lang w:eastAsia="en-NZ"/>
        </w:rPr>
        <w:t>The response rate of complete</w:t>
      </w:r>
      <w:r w:rsidR="002E0C7B">
        <w:rPr>
          <w:rFonts w:ascii="Calibri" w:eastAsia="Times New Roman" w:hAnsi="Calibri" w:cs="Calibri"/>
          <w:color w:val="000000"/>
          <w:lang w:eastAsia="en-NZ"/>
        </w:rPr>
        <w:t>d</w:t>
      </w:r>
      <w:r>
        <w:rPr>
          <w:rFonts w:ascii="Calibri" w:eastAsia="Times New Roman" w:hAnsi="Calibri" w:cs="Calibri"/>
          <w:color w:val="000000"/>
          <w:lang w:eastAsia="en-NZ"/>
        </w:rPr>
        <w:t xml:space="preserve"> questionnaires was 77% (314/408). There was no significant difference in response rate between the first 3-month phase and the cross-over phase of this study. </w:t>
      </w:r>
      <w:r w:rsidR="005D0AF3">
        <w:t>Overall, premature sensor loss was reported in 18% (58/314) of questionnaires</w:t>
      </w:r>
      <w:r w:rsidR="0002333F">
        <w:t>, involving 67% (2</w:t>
      </w:r>
      <w:ins w:id="34" w:author="Michel de Lange" w:date="2019-12-17T12:48:00Z">
        <w:r w:rsidR="00CA51A3">
          <w:t>2</w:t>
        </w:r>
      </w:ins>
      <w:del w:id="35" w:author="Michel de Lange" w:date="2019-12-17T12:48:00Z">
        <w:r w:rsidR="0002333F" w:rsidDel="00CA51A3">
          <w:delText>1</w:delText>
        </w:r>
      </w:del>
      <w:r w:rsidR="0002333F">
        <w:t>/34) of participants</w:t>
      </w:r>
      <w:r w:rsidR="006F2FDF">
        <w:t xml:space="preserve">. Sensor loss was </w:t>
      </w:r>
      <w:r w:rsidR="002A3FD9">
        <w:t xml:space="preserve">reported in </w:t>
      </w:r>
      <w:r w:rsidR="00794DB0">
        <w:t>17% (26/152)</w:t>
      </w:r>
      <w:r w:rsidR="00563372">
        <w:t xml:space="preserve"> of</w:t>
      </w:r>
      <w:r w:rsidR="00794DB0">
        <w:t xml:space="preserve"> questionnaires</w:t>
      </w:r>
      <w:r w:rsidR="00DF66EC">
        <w:t xml:space="preserve"> </w:t>
      </w:r>
      <w:r w:rsidR="0017595F">
        <w:t xml:space="preserve">from participants </w:t>
      </w:r>
      <w:r w:rsidR="00DF66EC">
        <w:t>allocated to control</w:t>
      </w:r>
      <w:r w:rsidR="00794DB0">
        <w:t xml:space="preserve"> </w:t>
      </w:r>
      <w:r w:rsidR="00DF66EC">
        <w:t>and</w:t>
      </w:r>
      <w:r w:rsidR="00563372">
        <w:t xml:space="preserve"> 20% (32/162) of questionnaires </w:t>
      </w:r>
      <w:r w:rsidR="00981282">
        <w:t xml:space="preserve">from participants </w:t>
      </w:r>
      <w:r w:rsidR="00DF66EC">
        <w:t xml:space="preserve">allocated to intervention </w:t>
      </w:r>
      <w:r w:rsidR="001B2A65">
        <w:t>(</w:t>
      </w:r>
      <w:ins w:id="36" w:author="Michel de Lange" w:date="2019-12-17T13:38:00Z">
        <w:r w:rsidR="003E48C6">
          <w:t>Fisher’</w:t>
        </w:r>
        <w:r w:rsidR="002275AD">
          <w:t>s exact test, OR=1.20</w:t>
        </w:r>
        <w:r w:rsidR="003E48C6">
          <w:t xml:space="preserve">, </w:t>
        </w:r>
      </w:ins>
      <w:ins w:id="37" w:author="Michel de Lange" w:date="2019-12-17T13:39:00Z">
        <w:r w:rsidR="002275AD">
          <w:t>CI=0.65,2.21</w:t>
        </w:r>
        <w:r w:rsidR="005E23A2">
          <w:t xml:space="preserve">, </w:t>
        </w:r>
      </w:ins>
      <w:commentRangeStart w:id="38"/>
      <w:r w:rsidR="001B2A65">
        <w:t>P=0.56</w:t>
      </w:r>
      <w:commentRangeEnd w:id="38"/>
      <w:r w:rsidR="00B77514">
        <w:rPr>
          <w:rStyle w:val="CommentReference"/>
        </w:rPr>
        <w:commentReference w:id="38"/>
      </w:r>
      <w:r w:rsidR="001B2A65">
        <w:t>)</w:t>
      </w:r>
      <w:r w:rsidR="00151B44">
        <w:t xml:space="preserve"> [Table </w:t>
      </w:r>
      <w:commentRangeStart w:id="39"/>
      <w:r w:rsidR="00151B44">
        <w:t>2</w:t>
      </w:r>
      <w:commentRangeEnd w:id="39"/>
      <w:r w:rsidR="00E80EA9">
        <w:rPr>
          <w:rStyle w:val="CommentReference"/>
        </w:rPr>
        <w:commentReference w:id="39"/>
      </w:r>
      <w:r w:rsidR="00151B44">
        <w:t>]</w:t>
      </w:r>
      <w:r w:rsidR="00DF66EC">
        <w:t>.</w:t>
      </w:r>
      <w:r w:rsidR="0002333F">
        <w:t xml:space="preserve"> With regards to actual use of the adhesive patch, regardless of allocation, </w:t>
      </w:r>
      <w:ins w:id="40" w:author="Michel de Lange" w:date="2019-12-17T12:58:00Z">
        <w:r w:rsidR="00944812">
          <w:t>2</w:t>
        </w:r>
      </w:ins>
      <w:del w:id="41" w:author="Michel de Lange" w:date="2019-12-17T12:58:00Z">
        <w:r w:rsidR="0002333F" w:rsidDel="00944812">
          <w:delText>1</w:delText>
        </w:r>
      </w:del>
      <w:r w:rsidR="0002333F">
        <w:t>1% (</w:t>
      </w:r>
      <w:ins w:id="42" w:author="Michel de Lange" w:date="2019-12-17T12:58:00Z">
        <w:r w:rsidR="00944812">
          <w:t>23</w:t>
        </w:r>
      </w:ins>
      <w:del w:id="43" w:author="Michel de Lange" w:date="2019-12-17T12:58:00Z">
        <w:r w:rsidR="0002333F" w:rsidDel="00944812">
          <w:delText>35</w:delText>
        </w:r>
      </w:del>
      <w:r w:rsidR="0002333F">
        <w:t>/1</w:t>
      </w:r>
      <w:ins w:id="44" w:author="Michel de Lange" w:date="2019-12-17T12:58:00Z">
        <w:r w:rsidR="00944812">
          <w:t>1</w:t>
        </w:r>
      </w:ins>
      <w:del w:id="45" w:author="Michel de Lange" w:date="2019-12-17T12:58:00Z">
        <w:r w:rsidR="0002333F" w:rsidDel="00944812">
          <w:delText>0</w:delText>
        </w:r>
      </w:del>
      <w:r w:rsidR="0002333F">
        <w:t xml:space="preserve">2) of questionnaires that used a patch reported sensor loss, whereas </w:t>
      </w:r>
      <w:ins w:id="46" w:author="Michel de Lange" w:date="2019-12-17T12:58:00Z">
        <w:r w:rsidR="00944812">
          <w:t>1</w:t>
        </w:r>
      </w:ins>
      <w:r w:rsidR="0002333F">
        <w:t>7% (</w:t>
      </w:r>
      <w:ins w:id="47" w:author="Michel de Lange" w:date="2019-12-17T12:58:00Z">
        <w:r w:rsidR="00944812">
          <w:t>35</w:t>
        </w:r>
      </w:ins>
      <w:del w:id="48" w:author="Michel de Lange" w:date="2019-12-17T12:58:00Z">
        <w:r w:rsidR="0002333F" w:rsidDel="00944812">
          <w:delText>23</w:delText>
        </w:r>
      </w:del>
      <w:r w:rsidR="0002333F">
        <w:t>/</w:t>
      </w:r>
      <w:ins w:id="49" w:author="Michel de Lange" w:date="2019-12-17T12:58:00Z">
        <w:r w:rsidR="00944812">
          <w:t>20</w:t>
        </w:r>
      </w:ins>
      <w:del w:id="50" w:author="Michel de Lange" w:date="2019-12-17T12:58:00Z">
        <w:r w:rsidR="0002333F" w:rsidDel="00944812">
          <w:delText>11</w:delText>
        </w:r>
      </w:del>
      <w:r w:rsidR="0002333F">
        <w:t xml:space="preserve">2) of questionnaires which did not use the patch reported sensor loss. Although, </w:t>
      </w:r>
      <w:r w:rsidR="00DF7D20" w:rsidRPr="001B2A65">
        <w:t>there was a</w:t>
      </w:r>
      <w:del w:id="51" w:author="Michel de Lange" w:date="2019-12-17T12:58:00Z">
        <w:r w:rsidR="00DF7D20" w:rsidRPr="001B2A65" w:rsidDel="00944812">
          <w:delText xml:space="preserve"> </w:delText>
        </w:r>
        <w:r w:rsidR="005B2AC3" w:rsidRPr="001B2A65" w:rsidDel="00944812">
          <w:delText>numerically</w:delText>
        </w:r>
      </w:del>
      <w:r w:rsidR="005B2AC3" w:rsidRPr="001B2A65">
        <w:t xml:space="preserve"> </w:t>
      </w:r>
      <w:r w:rsidR="00AE0238" w:rsidRPr="001B2A65">
        <w:t>higher</w:t>
      </w:r>
      <w:r w:rsidR="00DF7D20" w:rsidRPr="001B2A65">
        <w:t xml:space="preserve"> percentage of premature sensor loss from participants that reported using an adhesive patch, there was no significant difference of sensor loss between these two groups</w:t>
      </w:r>
      <w:r w:rsidR="00D97C13" w:rsidRPr="001B2A65">
        <w:t xml:space="preserve"> (</w:t>
      </w:r>
      <w:ins w:id="52" w:author="Michel de Lange" w:date="2019-12-17T12:58:00Z">
        <w:r w:rsidR="00944812">
          <w:t xml:space="preserve">Fisher’s exact test, </w:t>
        </w:r>
      </w:ins>
      <w:ins w:id="53" w:author="Michel de Lange" w:date="2019-12-17T13:39:00Z">
        <w:r w:rsidR="00475777">
          <w:t>OR=1.23</w:t>
        </w:r>
        <w:r w:rsidR="005E23A2">
          <w:t xml:space="preserve">, </w:t>
        </w:r>
      </w:ins>
      <w:del w:id="54" w:author="Michel de Lange" w:date="2019-12-17T13:39:00Z">
        <w:r w:rsidR="00D97C13" w:rsidRPr="001B2A65" w:rsidDel="005E23A2">
          <w:rPr>
            <w:iCs/>
          </w:rPr>
          <w:delText>P</w:delText>
        </w:r>
        <w:r w:rsidR="000D507A" w:rsidRPr="001B2A65" w:rsidDel="005E23A2">
          <w:delText>=0.54</w:delText>
        </w:r>
        <w:r w:rsidR="00D97C13" w:rsidRPr="001B2A65" w:rsidDel="005E23A2">
          <w:delText>, 95</w:delText>
        </w:r>
        <w:r w:rsidR="00D97C13" w:rsidDel="005E23A2">
          <w:delText xml:space="preserve">% </w:delText>
        </w:r>
      </w:del>
      <w:r w:rsidR="00D97C13">
        <w:t>CI=0.65-2.</w:t>
      </w:r>
      <w:ins w:id="55" w:author="Michel de Lange" w:date="2019-12-17T13:43:00Z">
        <w:r w:rsidR="00CF726B">
          <w:t>30</w:t>
        </w:r>
      </w:ins>
      <w:del w:id="56" w:author="Michel de Lange" w:date="2019-12-17T13:43:00Z">
        <w:r w:rsidR="00D97C13" w:rsidDel="00475777">
          <w:delText>3</w:delText>
        </w:r>
      </w:del>
      <w:ins w:id="57" w:author="Michel de Lange" w:date="2019-12-17T13:39:00Z">
        <w:r w:rsidR="005E23A2">
          <w:t>, P=0.54</w:t>
        </w:r>
      </w:ins>
      <w:r w:rsidR="001276E4">
        <w:t xml:space="preserve">). </w:t>
      </w:r>
    </w:p>
    <w:p w14:paraId="1A853404" w14:textId="4F32BA80" w:rsidR="00E35C18" w:rsidRDefault="00E35C18" w:rsidP="00B20550">
      <w:pPr>
        <w:rPr>
          <w:ins w:id="58" w:author="Michel de Lange" w:date="2019-12-17T13:45:00Z"/>
        </w:rPr>
      </w:pPr>
      <w:ins w:id="59" w:author="Michel de Lange" w:date="2019-12-17T13:45:00Z">
        <w:r>
          <w:t xml:space="preserve">The linear mixed model shows that the </w:t>
        </w:r>
      </w:ins>
      <w:ins w:id="60" w:author="Michel de Lange" w:date="2019-12-17T13:47:00Z">
        <w:r>
          <w:t xml:space="preserve">unadjusted </w:t>
        </w:r>
      </w:ins>
      <w:ins w:id="61" w:author="Michel de Lange" w:date="2019-12-17T13:45:00Z">
        <w:r>
          <w:t xml:space="preserve">estimate </w:t>
        </w:r>
      </w:ins>
      <w:ins w:id="62" w:author="Michel de Lange" w:date="2019-12-17T13:48:00Z">
        <w:r>
          <w:t xml:space="preserve">of the </w:t>
        </w:r>
      </w:ins>
      <w:ins w:id="63" w:author="Michel de Lange" w:date="2019-12-17T13:45:00Z">
        <w:r>
          <w:t xml:space="preserve">odds ratio for patch loss, under intention to treat, is </w:t>
        </w:r>
      </w:ins>
      <w:ins w:id="64" w:author="Michel de Lange" w:date="2019-12-17T13:46:00Z">
        <w:r w:rsidR="00584B27">
          <w:t>1.28 (CI=0.66</w:t>
        </w:r>
        <w:r>
          <w:t>-2</w:t>
        </w:r>
      </w:ins>
      <w:ins w:id="65" w:author="Michel de Lange" w:date="2019-12-17T13:57:00Z">
        <w:r w:rsidR="00A74E66">
          <w:t>.</w:t>
        </w:r>
      </w:ins>
      <w:ins w:id="66" w:author="Michel de Lange" w:date="2019-12-17T13:46:00Z">
        <w:r w:rsidR="00584B27">
          <w:t>47</w:t>
        </w:r>
        <w:r>
          <w:t>, P=0.46).</w:t>
        </w:r>
      </w:ins>
      <w:ins w:id="67" w:author="Michel de Lange" w:date="2019-12-17T13:47:00Z">
        <w:r>
          <w:t xml:space="preserve"> </w:t>
        </w:r>
      </w:ins>
      <w:ins w:id="68" w:author="Michel de Lange" w:date="2019-12-17T13:48:00Z">
        <w:r w:rsidR="00DE58FB">
          <w:t xml:space="preserve">This is not statistically significant. </w:t>
        </w:r>
      </w:ins>
      <w:ins w:id="69" w:author="Michel de Lange" w:date="2019-12-17T13:47:00Z">
        <w:r>
          <w:t>These figures do not materially alter if we adjust for the f</w:t>
        </w:r>
        <w:r w:rsidR="00B36FFA">
          <w:t>actors mentioned above (OR=1.0</w:t>
        </w:r>
      </w:ins>
      <w:ins w:id="70" w:author="Michel de Lange" w:date="2019-12-18T09:59:00Z">
        <w:r w:rsidR="00DF07BE">
          <w:t>4</w:t>
        </w:r>
      </w:ins>
      <w:ins w:id="71" w:author="Michel de Lange" w:date="2019-12-17T13:47:00Z">
        <w:r w:rsidR="00DF07BE">
          <w:t>, CI=0.31-3.45, P=0.26</w:t>
        </w:r>
        <w:r w:rsidR="00DC44D8">
          <w:t>)</w:t>
        </w:r>
      </w:ins>
      <w:ins w:id="72" w:author="Michel de Lange" w:date="2019-12-17T13:53:00Z">
        <w:r w:rsidR="00A3694D">
          <w:t xml:space="preserve">, or if we use patch use (rather than </w:t>
        </w:r>
      </w:ins>
      <w:ins w:id="73" w:author="Michel de Lange" w:date="2019-12-17T13:54:00Z">
        <w:r w:rsidR="00A3694D">
          <w:t>allocation)</w:t>
        </w:r>
        <w:r w:rsidR="00DF07BE">
          <w:t xml:space="preserve"> as a predictor (OR=1.04, CI=0.32-3.43</w:t>
        </w:r>
        <w:r w:rsidR="00A3694D">
          <w:t>, P=0.79)</w:t>
        </w:r>
      </w:ins>
    </w:p>
    <w:p w14:paraId="4CF13E83" w14:textId="77777777" w:rsidR="00E35C18" w:rsidRDefault="00E35C18" w:rsidP="00B20550">
      <w:pPr>
        <w:rPr>
          <w:ins w:id="74" w:author="Michel de Lange" w:date="2019-12-17T13:45:00Z"/>
        </w:rPr>
      </w:pPr>
    </w:p>
    <w:p w14:paraId="54FF4A2A" w14:textId="48645A83" w:rsidR="00E53CEB" w:rsidDel="00E35C18" w:rsidRDefault="001276E4" w:rsidP="00B20550">
      <w:pPr>
        <w:rPr>
          <w:del w:id="75" w:author="Michel de Lange" w:date="2019-12-17T13:45:00Z"/>
        </w:rPr>
      </w:pPr>
      <w:del w:id="76" w:author="Michel de Lange" w:date="2019-12-17T13:45:00Z">
        <w:r w:rsidDel="00E35C18">
          <w:lastRenderedPageBreak/>
          <w:delText xml:space="preserve">When sex, deprivation and </w:delText>
        </w:r>
        <w:r w:rsidR="00D83C52" w:rsidDel="00E35C18">
          <w:delText xml:space="preserve">study </w:delText>
        </w:r>
        <w:r w:rsidDel="00E35C18">
          <w:delText xml:space="preserve">phase were </w:delText>
        </w:r>
        <w:r w:rsidR="00880C07" w:rsidDel="00E35C18">
          <w:delText>controlled</w:delText>
        </w:r>
        <w:r w:rsidDel="00E35C18">
          <w:delText>, the odds ratio for experiencing premature sensor loss with adhesive patch use or non-use was 1.</w:delText>
        </w:r>
      </w:del>
      <w:del w:id="77" w:author="Michel de Lange" w:date="2019-12-17T13:01:00Z">
        <w:r w:rsidDel="00072517">
          <w:delText>23</w:delText>
        </w:r>
      </w:del>
      <w:del w:id="78" w:author="Michel de Lange" w:date="2019-12-17T13:45:00Z">
        <w:r w:rsidR="007F36D6" w:rsidDel="00E35C18">
          <w:delText xml:space="preserve">, but </w:delText>
        </w:r>
        <w:r w:rsidR="00E23A86" w:rsidDel="00E35C18">
          <w:delText xml:space="preserve">this was </w:delText>
        </w:r>
        <w:r w:rsidR="007F36D6" w:rsidDel="00E35C18">
          <w:delText>not s</w:delText>
        </w:r>
        <w:r w:rsidR="00E23A86" w:rsidDel="00E35C18">
          <w:delText>tatistically s</w:delText>
        </w:r>
        <w:r w:rsidR="007F36D6" w:rsidDel="00E35C18">
          <w:delText>ignificant</w:delText>
        </w:r>
        <w:r w:rsidDel="00E35C18">
          <w:delText xml:space="preserve"> (</w:delText>
        </w:r>
        <w:r w:rsidDel="00E35C18">
          <w:rPr>
            <w:i/>
            <w:iCs/>
          </w:rPr>
          <w:delText>P</w:delText>
        </w:r>
        <w:r w:rsidDel="00E35C18">
          <w:delText>=0.79, 95% CI=0.50-2.50).</w:delText>
        </w:r>
        <w:r w:rsidR="007F36D6" w:rsidDel="00E35C18">
          <w:delText xml:space="preserve"> </w:delText>
        </w:r>
        <w:r w:rsidR="00580E12" w:rsidDel="00E35C18">
          <w:delText xml:space="preserve"> </w:delText>
        </w:r>
      </w:del>
    </w:p>
    <w:p w14:paraId="35AFCF15" w14:textId="77777777" w:rsidR="00D8460F" w:rsidRPr="00D8460F" w:rsidRDefault="00E23A86" w:rsidP="00B20550">
      <w:pPr>
        <w:pStyle w:val="Heading3"/>
      </w:pPr>
      <w:r>
        <w:t>Per protocol analysis</w:t>
      </w:r>
    </w:p>
    <w:p w14:paraId="34A81DCA" w14:textId="361004D9" w:rsidR="00641F86" w:rsidRDefault="00574691" w:rsidP="00B20550">
      <w:r>
        <w:t xml:space="preserve">Overall, 38% (118/314) questionnaires were </w:t>
      </w:r>
      <w:r w:rsidR="00E23A86">
        <w:t>non-compliant</w:t>
      </w:r>
      <w:r w:rsidR="00DC05D2">
        <w:t xml:space="preserve"> to the allocation of use or non-use of an adhesive patch</w:t>
      </w:r>
      <w:r>
        <w:t>. 22% (</w:t>
      </w:r>
      <w:r w:rsidR="006C3CD2">
        <w:t>34/152</w:t>
      </w:r>
      <w:r>
        <w:t>) of</w:t>
      </w:r>
      <w:r w:rsidR="006C3CD2">
        <w:t xml:space="preserve"> questionnaires of participants who were allocated to not use a patch, reported using a patch. Comparatively,</w:t>
      </w:r>
      <w:r>
        <w:t xml:space="preserve"> 52% (</w:t>
      </w:r>
      <w:r w:rsidR="006C3CD2">
        <w:t>84/162</w:t>
      </w:r>
      <w:r>
        <w:t>)</w:t>
      </w:r>
      <w:r w:rsidR="006C3CD2">
        <w:t xml:space="preserve"> questionnaires of participants who were allocated to the intervention, did not actually use the adhesive patch. </w:t>
      </w:r>
      <w:r w:rsidR="00641F86">
        <w:t xml:space="preserve">As a result per protocol analysis was </w:t>
      </w:r>
      <w:r w:rsidR="00C85CB6">
        <w:t>completed</w:t>
      </w:r>
      <w:r w:rsidR="00641F86">
        <w:t>.</w:t>
      </w:r>
    </w:p>
    <w:p w14:paraId="308B9AF6" w14:textId="12F3E0DF" w:rsidR="000D507A" w:rsidRDefault="004E45E6" w:rsidP="00B20550">
      <w:r>
        <w:t>For the per protocol analysis, all questionnaires that were non-</w:t>
      </w:r>
      <w:r w:rsidR="00E80EA9">
        <w:t>compliant</w:t>
      </w:r>
      <w:r>
        <w:t xml:space="preserve"> with allocation and adhesive use or non-use were exclude</w:t>
      </w:r>
      <w:r w:rsidR="00DA37DC">
        <w:t>d, leaving 196 questionnaires available for analys</w:t>
      </w:r>
      <w:r w:rsidR="008C5341">
        <w:t xml:space="preserve">is. </w:t>
      </w:r>
      <w:r w:rsidR="00880C07">
        <w:t xml:space="preserve">Premature sensor loss was reported in 15% (18/118) of questionnaires compliant with no adhesive patch </w:t>
      </w:r>
      <w:r w:rsidR="00395BA1">
        <w:t xml:space="preserve">use </w:t>
      </w:r>
      <w:r w:rsidR="00880C07">
        <w:t>and 19% (15/78) of questionnaires compliant with the adhesive patch</w:t>
      </w:r>
      <w:r w:rsidR="00C0664D">
        <w:t xml:space="preserve"> </w:t>
      </w:r>
      <w:r w:rsidR="00395BA1">
        <w:t xml:space="preserve">use </w:t>
      </w:r>
      <w:r w:rsidR="00C0664D">
        <w:t>(OR=</w:t>
      </w:r>
      <w:ins w:id="79" w:author="Michel de Lange" w:date="2019-12-17T13:09:00Z">
        <w:r w:rsidR="00E70C46">
          <w:t>1.49, CI=</w:t>
        </w:r>
      </w:ins>
      <w:r w:rsidR="00C0664D">
        <w:t>0.6</w:t>
      </w:r>
      <w:ins w:id="80" w:author="Michel de Lange" w:date="2019-12-18T11:08:00Z">
        <w:r w:rsidR="0046207D">
          <w:t>0</w:t>
        </w:r>
      </w:ins>
      <w:del w:id="81" w:author="Michel de Lange" w:date="2019-12-18T11:08:00Z">
        <w:r w:rsidR="00C0664D" w:rsidDel="0046207D">
          <w:delText>1</w:delText>
        </w:r>
      </w:del>
      <w:ins w:id="82" w:author="Michel de Lange" w:date="2019-12-17T13:09:00Z">
        <w:r w:rsidR="00E70C46">
          <w:t>-</w:t>
        </w:r>
      </w:ins>
      <w:del w:id="83" w:author="Michel de Lange" w:date="2019-12-17T13:09:00Z">
        <w:r w:rsidR="00C0664D" w:rsidDel="00E70C46">
          <w:delText>-</w:delText>
        </w:r>
      </w:del>
      <w:r w:rsidR="00C0664D">
        <w:t>3.</w:t>
      </w:r>
      <w:ins w:id="84" w:author="Michel de Lange" w:date="2019-12-18T11:08:00Z">
        <w:r w:rsidR="0046207D">
          <w:t>75</w:t>
        </w:r>
      </w:ins>
      <w:del w:id="85" w:author="Michel de Lange" w:date="2019-12-18T11:08:00Z">
        <w:r w:rsidR="00C0664D" w:rsidDel="0046207D">
          <w:delText>68</w:delText>
        </w:r>
      </w:del>
      <w:r w:rsidR="00C0664D">
        <w:t>, P=0.38)</w:t>
      </w:r>
      <w:r w:rsidR="00151B44">
        <w:t xml:space="preserve"> [Table </w:t>
      </w:r>
      <w:r w:rsidR="0077090D">
        <w:t>2</w:t>
      </w:r>
      <w:r w:rsidR="00151B44">
        <w:t>]</w:t>
      </w:r>
      <w:r w:rsidR="00880C07">
        <w:t xml:space="preserve">. </w:t>
      </w:r>
      <w:r w:rsidR="00C0664D">
        <w:t xml:space="preserve">When controlled for </w:t>
      </w:r>
      <w:r w:rsidR="00880C07">
        <w:t xml:space="preserve">sex, deprivation and study phase </w:t>
      </w:r>
      <w:r w:rsidR="00C0664D">
        <w:t>this comparison was also not statistically significant (OR=</w:t>
      </w:r>
      <w:ins w:id="86" w:author="Michel de Lange" w:date="2019-12-17T13:10:00Z">
        <w:r w:rsidR="00DA0345">
          <w:t>1.4</w:t>
        </w:r>
        <w:r w:rsidR="00E70C46">
          <w:t>9,CI=</w:t>
        </w:r>
      </w:ins>
      <w:r w:rsidR="00C0664D">
        <w:t xml:space="preserve"> 0.</w:t>
      </w:r>
      <w:ins w:id="87" w:author="Michel de Lange" w:date="2019-12-18T11:08:00Z">
        <w:r w:rsidR="00DA0345">
          <w:t>4</w:t>
        </w:r>
      </w:ins>
      <w:del w:id="88" w:author="Michel de Lange" w:date="2019-12-18T11:08:00Z">
        <w:r w:rsidR="00C0664D" w:rsidDel="00DA0345">
          <w:delText>6</w:delText>
        </w:r>
      </w:del>
      <w:r w:rsidR="00C0664D">
        <w:t>8-4.</w:t>
      </w:r>
      <w:ins w:id="89" w:author="Michel de Lange" w:date="2019-12-18T11:08:00Z">
        <w:r w:rsidR="00DA0345">
          <w:t>6</w:t>
        </w:r>
      </w:ins>
      <w:del w:id="90" w:author="Michel de Lange" w:date="2019-12-18T11:08:00Z">
        <w:r w:rsidR="00C0664D" w:rsidDel="00DA0345">
          <w:delText>2</w:delText>
        </w:r>
      </w:del>
      <w:r w:rsidR="00C0664D">
        <w:t>2,</w:t>
      </w:r>
      <w:bookmarkStart w:id="91" w:name="_GoBack"/>
      <w:bookmarkEnd w:id="91"/>
      <w:r w:rsidR="00C0664D">
        <w:t xml:space="preserve"> P=0.26)</w:t>
      </w:r>
      <w:r w:rsidR="005E7F92">
        <w:t>.</w:t>
      </w:r>
      <w:r w:rsidR="000D507A">
        <w:t xml:space="preserve"> </w:t>
      </w:r>
    </w:p>
    <w:p w14:paraId="6A2E8D29" w14:textId="536F419B" w:rsidR="004B3747" w:rsidRDefault="004B3747" w:rsidP="004B3747">
      <w:r>
        <w:t xml:space="preserve">Overall, regardless of allocation, 11/34 participants had the same proportion of premature sensor loss with and without patch use, 6/34 participants had a higher proportion of premature sensor loss with patch use and 5/34 participants had a lower proportion of premature sensor loss with patch use compared to no patch. Of these 5 participants, the percentage of premature sensor loss was reduced by 20-100% with patch use. Among these 5 participants, 1 participant reported a cutaneous AE in 1/4 of their questionnaires (1/1 questionnaire when using patch) and 1 participant reported a cutaneous AE in 10/10 of their questionnaires (9/9 questionnaires when using patch and 1/1 questionnaires when not using patch), the latter of which was the only participant of the 5 who showed a benefit from patch to report a previous skin issue prior to the study. </w:t>
      </w:r>
    </w:p>
    <w:p w14:paraId="76C49B44" w14:textId="77777777" w:rsidR="002B2E79" w:rsidRDefault="002B2E79" w:rsidP="00B20550">
      <w:pPr>
        <w:pStyle w:val="Heading3"/>
      </w:pPr>
      <w:r>
        <w:t>Cutaneous AEs</w:t>
      </w:r>
    </w:p>
    <w:p w14:paraId="6F857FFA" w14:textId="77777777" w:rsidR="006A724A" w:rsidRPr="009C1586" w:rsidRDefault="002B2E79" w:rsidP="00B20550">
      <w:pPr>
        <w:rPr>
          <w:b/>
          <w:szCs w:val="26"/>
        </w:rPr>
      </w:pPr>
      <w:r>
        <w:t>There was no significance between reports of cutaneous AEs between the control and intervention group allocation (7% [10/152] and 6% [9/162] respectively, P=</w:t>
      </w:r>
      <w:commentRangeStart w:id="92"/>
      <w:r>
        <w:t>0.81</w:t>
      </w:r>
      <w:commentRangeEnd w:id="92"/>
      <w:r w:rsidR="007827A0">
        <w:rPr>
          <w:rStyle w:val="CommentReference"/>
        </w:rPr>
        <w:commentReference w:id="92"/>
      </w:r>
      <w:r>
        <w:t xml:space="preserve">) nor for the per protocol analysis </w:t>
      </w:r>
      <w:r>
        <w:lastRenderedPageBreak/>
        <w:t>between the control and intervention group allocation when participants reported being compliant (3% [3/118] and 6% [5/78] respectively, P=0.27).</w:t>
      </w:r>
      <w:r w:rsidR="006A724A" w:rsidRPr="009C1586">
        <w:br w:type="page"/>
      </w:r>
    </w:p>
    <w:p w14:paraId="6F8B98D2" w14:textId="77777777" w:rsidR="0027400F" w:rsidRDefault="0027400F" w:rsidP="00B20550">
      <w:pPr>
        <w:pStyle w:val="Heading2"/>
      </w:pPr>
      <w:r>
        <w:lastRenderedPageBreak/>
        <w:t>Discussion</w:t>
      </w:r>
      <w:r w:rsidR="002068D2">
        <w:t xml:space="preserve"> </w:t>
      </w:r>
    </w:p>
    <w:p w14:paraId="5972ABFF" w14:textId="7261058A" w:rsidR="001444F8" w:rsidRDefault="001444F8" w:rsidP="00B20550">
      <w:r>
        <w:t xml:space="preserve">While simple in design, this is the first </w:t>
      </w:r>
      <w:r w:rsidR="00A95A1A">
        <w:t>randomised</w:t>
      </w:r>
      <w:r>
        <w:t xml:space="preserve"> </w:t>
      </w:r>
      <w:r w:rsidR="00910AC6">
        <w:t xml:space="preserve">trial </w:t>
      </w:r>
      <w:r>
        <w:t xml:space="preserve">to </w:t>
      </w:r>
      <w:r w:rsidR="008D35EA">
        <w:t>evaluate</w:t>
      </w:r>
      <w:r>
        <w:t xml:space="preserve"> if FGM sensor life can be prolonged by </w:t>
      </w:r>
      <w:r w:rsidR="00910AC6">
        <w:t xml:space="preserve">adding an </w:t>
      </w:r>
      <w:r>
        <w:t xml:space="preserve">additional </w:t>
      </w:r>
      <w:r w:rsidR="00910AC6">
        <w:t>adhesive patch</w:t>
      </w:r>
      <w:r>
        <w:t xml:space="preserve">. The main finding is that, for the overall study, there appears to be no difference in rate </w:t>
      </w:r>
      <w:r w:rsidR="00910AC6">
        <w:t xml:space="preserve">of </w:t>
      </w:r>
      <w:r>
        <w:t xml:space="preserve">premature sensor loss before the expected 14-day </w:t>
      </w:r>
      <w:r w:rsidR="00910AC6">
        <w:t xml:space="preserve">sensor session </w:t>
      </w:r>
      <w:r>
        <w:t xml:space="preserve">end, </w:t>
      </w:r>
      <w:r w:rsidR="00910AC6">
        <w:t xml:space="preserve">whether or not an </w:t>
      </w:r>
      <w:r>
        <w:t>adhesive patch is used</w:t>
      </w:r>
      <w:r w:rsidR="00053721">
        <w:t xml:space="preserve">. </w:t>
      </w:r>
      <w:r w:rsidR="00910AC6">
        <w:t>Reassuringly, for this population of youth, o</w:t>
      </w:r>
      <w:r w:rsidR="00053721">
        <w:t xml:space="preserve">verall </w:t>
      </w:r>
      <w:r w:rsidR="00910AC6">
        <w:t xml:space="preserve">premature </w:t>
      </w:r>
      <w:r w:rsidR="00053721">
        <w:t xml:space="preserve">sensor loss was reported in 18% of sensor sessions. </w:t>
      </w:r>
      <w:r w:rsidR="00290EE8">
        <w:t xml:space="preserve">In addition, minimal cutaneous AEs were experienced by both groups, suggesting the use of additional adhesive patches </w:t>
      </w:r>
      <w:r w:rsidR="00910AC6">
        <w:t xml:space="preserve">is not harmful, and </w:t>
      </w:r>
      <w:r w:rsidR="00290EE8">
        <w:t>does not</w:t>
      </w:r>
      <w:r w:rsidR="00910AC6">
        <w:t xml:space="preserve"> appear to</w:t>
      </w:r>
      <w:r w:rsidR="00290EE8">
        <w:t xml:space="preserve"> contribute to </w:t>
      </w:r>
      <w:r w:rsidR="00910AC6">
        <w:t xml:space="preserve">cutaneous </w:t>
      </w:r>
      <w:r w:rsidR="00290EE8">
        <w:t>AE</w:t>
      </w:r>
      <w:r w:rsidR="00910AC6">
        <w:t xml:space="preserve"> burden</w:t>
      </w:r>
      <w:r w:rsidR="00290EE8">
        <w:t xml:space="preserve">. </w:t>
      </w:r>
    </w:p>
    <w:p w14:paraId="1F3D2B48" w14:textId="3F625302" w:rsidR="00142B70" w:rsidRDefault="00910AC6" w:rsidP="00B20550">
      <w:r>
        <w:t xml:space="preserve">Premature sensor loss is an important issue. </w:t>
      </w:r>
      <w:r w:rsidR="009419EA">
        <w:t xml:space="preserve">Previous data </w:t>
      </w:r>
      <w:r>
        <w:t xml:space="preserve">has </w:t>
      </w:r>
      <w:r w:rsidR="009419EA">
        <w:t>suggest</w:t>
      </w:r>
      <w:r>
        <w:t>ed</w:t>
      </w:r>
      <w:r w:rsidR="009419EA">
        <w:t xml:space="preserve"> premature loss occurs in and 7-32% of CGM sensors</w:t>
      </w:r>
      <w:r w:rsidR="00C51C8F">
        <w:t xml:space="preserve"> </w:t>
      </w:r>
      <w:r w:rsidR="00C51C8F">
        <w:fldChar w:fldCharType="begin"/>
      </w:r>
      <w:r w:rsidR="004B3747">
        <w:instrText xml:space="preserve"> ADDIN EN.CITE &lt;EndNote&gt;&lt;Cite&gt;&lt;Author&gt;Freckmann&lt;/Author&gt;&lt;Year&gt;2019&lt;/Year&gt;&lt;RecNum&gt;188&lt;/RecNum&gt;&lt;DisplayText&gt;[29]&lt;/DisplayText&gt;&lt;record&gt;&lt;rec-number&gt;188&lt;/rec-number&gt;&lt;foreign-keys&gt;&lt;key app="EN" db-id="azretzsr29vwwre5evave0pq20z5r5srp29a" timestamp="1576308641"&gt;188&lt;/key&gt;&lt;/foreign-keys&gt;&lt;ref-type name="Journal Article"&gt;17&lt;/ref-type&gt;&lt;contributors&gt;&lt;authors&gt;&lt;author&gt;Freckmann, G.&lt;/author&gt;&lt;author&gt;Link, M.&lt;/author&gt;&lt;author&gt;Kamecke, U.&lt;/author&gt;&lt;author&gt;Haug, C.&lt;/author&gt;&lt;author&gt;Baumgartner, B.&lt;/author&gt;&lt;author&gt;Weitgasser, R.&lt;/author&gt;&lt;/authors&gt;&lt;/contributors&gt;&lt;auth-address&gt;1 Institut fur Diabetes-Technologie, Forschungs- und Entwicklungsgesellschaft mbH an der Universitat Ulm, Ulm, Germany.&amp;#xD;2 Abteilung fur Innere Medizin / Kompetenzzentrum Diabetes, Privatklinik Wehrle-Diakonissen, Salzburg, Austria.&lt;/auth-address&gt;&lt;titles&gt;&lt;title&gt;Performance and Usability of Three Systems for Continuous Glucose Monitoring in Direct Comparison&lt;/title&gt;&lt;secondary-title&gt;J Diabetes Sci Technol&lt;/secondary-title&gt;&lt;/titles&gt;&lt;periodical&gt;&lt;full-title&gt;Journal of Diabetes Science and Technology&lt;/full-title&gt;&lt;abbr-1&gt;J. Diabetes Sci. Technol.&lt;/abbr-1&gt;&lt;abbr-2&gt;J Diabetes Sci Technol&lt;/abbr-2&gt;&lt;abbr-3&gt;Journal of Diabetes Science &amp;amp; Technology&lt;/abbr-3&gt;&lt;/periodical&gt;&lt;pages&gt;890-898&lt;/pages&gt;&lt;volume&gt;13&lt;/volume&gt;&lt;number&gt;5&lt;/number&gt;&lt;edition&gt;2019/02/08&lt;/edition&gt;&lt;keywords&gt;&lt;keyword&gt;CGM system&lt;/keyword&gt;&lt;keyword&gt;Mard&lt;/keyword&gt;&lt;keyword&gt;comparison study&lt;/keyword&gt;&lt;keyword&gt;continuous glucose monitoring&lt;/keyword&gt;&lt;keyword&gt;performance&lt;/keyword&gt;&lt;keyword&gt;usability&lt;/keyword&gt;&lt;/keywords&gt;&lt;dates&gt;&lt;year&gt;2019&lt;/year&gt;&lt;pub-dates&gt;&lt;date&gt;Sep&lt;/date&gt;&lt;/pub-dates&gt;&lt;/dates&gt;&lt;isbn&gt;1932-2968&lt;/isbn&gt;&lt;accession-num&gt;30730229&lt;/accession-num&gt;&lt;urls&gt;&lt;related-urls&gt;&lt;url&gt;https://journals.sagepub.com/doi/pdf/10.1177/1932296819826965&lt;/url&gt;&lt;/related-urls&gt;&lt;/urls&gt;&lt;electronic-resource-num&gt;10.1177/1932296819826965&lt;/electronic-resource-num&gt;&lt;remote-database-provider&gt;NLM&lt;/remote-database-provider&gt;&lt;language&gt;eng&lt;/language&gt;&lt;/record&gt;&lt;/Cite&gt;&lt;/EndNote&gt;</w:instrText>
      </w:r>
      <w:r w:rsidR="00C51C8F">
        <w:fldChar w:fldCharType="separate"/>
      </w:r>
      <w:r w:rsidR="004B3747">
        <w:rPr>
          <w:noProof/>
        </w:rPr>
        <w:t>[29]</w:t>
      </w:r>
      <w:r w:rsidR="00C51C8F">
        <w:fldChar w:fldCharType="end"/>
      </w:r>
      <w:r w:rsidR="0005254A">
        <w:t xml:space="preserve"> and</w:t>
      </w:r>
      <w:r w:rsidR="00A26E15">
        <w:t xml:space="preserve"> </w:t>
      </w:r>
      <w:r w:rsidR="009419EA">
        <w:t xml:space="preserve">24% of FGM sensors </w:t>
      </w:r>
      <w:r w:rsidR="009419EA">
        <w:fldChar w:fldCharType="begin"/>
      </w:r>
      <w:r w:rsidR="004B3747">
        <w:instrText xml:space="preserve"> ADDIN EN.CITE &lt;EndNote&gt;&lt;Cite&gt;&lt;Author&gt;Marsters&lt;/Author&gt;&lt;Year&gt;2019&lt;/Year&gt;&lt;RecNum&gt;149&lt;/RecNum&gt;&lt;DisplayText&gt;[21]&lt;/DisplayText&gt;&lt;record&gt;&lt;rec-number&gt;149&lt;/rec-number&gt;&lt;foreign-keys&gt;&lt;key app="EN" db-id="azretzsr29vwwre5evave0pq20z5r5srp29a" timestamp="1574974313"&gt;149&lt;/key&gt;&lt;/foreign-keys&gt;&lt;ref-type name="Unpublished Work"&gt;34&lt;/ref-type&gt;&lt;contributors&gt;&lt;authors&gt;&lt;author&gt;Marsters, Brooke L.&lt;/author&gt;&lt;author&gt;Boucher, Sara E.&lt;/author&gt;&lt;author&gt;Galland, Barbara C.&lt;/author&gt;&lt;author&gt;Wiltshire, Esko J. &lt;/author&gt;&lt;author&gt;de Bock, Martin I. &lt;/author&gt;&lt;author&gt;Gray, Andrew R.&lt;/author&gt;&lt;author&gt;Tomlinson, Paul A. &lt;/author&gt;&lt;author&gt;Rayns, Jenny &lt;/author&gt;&lt;author&gt;MacKenzie, Karen E. &lt;/author&gt;&lt;author&gt;Chan, Huan &lt;/author&gt;&lt;author&gt;Wheeler, Benjamin J. &lt;/author&gt;&lt;/authors&gt;&lt;/contributors&gt;&lt;titles&gt;&lt;title&gt;Cutaneous Adverse Events in a Randomised Control Trial of Flash Glucose Monitoring Among Adolescents with Type 1 Diabetes &lt;/title&gt;&lt;/titles&gt;&lt;dates&gt;&lt;year&gt;2019&lt;/year&gt;&lt;/dates&gt;&lt;urls&gt;&lt;/urls&gt;&lt;/record&gt;&lt;/Cite&gt;&lt;/EndNote&gt;</w:instrText>
      </w:r>
      <w:r w:rsidR="009419EA">
        <w:fldChar w:fldCharType="separate"/>
      </w:r>
      <w:r w:rsidR="004B3747">
        <w:rPr>
          <w:noProof/>
        </w:rPr>
        <w:t>[21]</w:t>
      </w:r>
      <w:r w:rsidR="009419EA">
        <w:fldChar w:fldCharType="end"/>
      </w:r>
      <w:r w:rsidR="009419EA">
        <w:t xml:space="preserve">. </w:t>
      </w:r>
      <w:r w:rsidR="00CC0FCD">
        <w:t xml:space="preserve">Importantly, </w:t>
      </w:r>
      <w:r w:rsidR="00A26E15">
        <w:t xml:space="preserve">one </w:t>
      </w:r>
      <w:r w:rsidR="00CC0EAC">
        <w:t xml:space="preserve">observational </w:t>
      </w:r>
      <w:r w:rsidR="00A26E15">
        <w:t xml:space="preserve">study </w:t>
      </w:r>
      <w:r w:rsidR="00CC0FCD">
        <w:t xml:space="preserve">found when all FGM sensors are secured by an additional plaster, premature sensor loss was </w:t>
      </w:r>
      <w:r w:rsidR="0046359E">
        <w:t>numerically lower</w:t>
      </w:r>
      <w:r w:rsidR="00CC0FCD">
        <w:t xml:space="preserve">, and occurred in 20% of sensors </w:t>
      </w:r>
      <w:r w:rsidR="00CC0FCD">
        <w:fldChar w:fldCharType="begin">
          <w:fldData xml:space="preserve">PEVuZE5vdGU+PENpdGU+PEF1dGhvcj5OYWFyYWF5YW48L0F1dGhvcj48WWVhcj4yMDE4PC9ZZWFy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</w:fldData>
        </w:fldChar>
      </w:r>
      <w:r w:rsidR="004B3747">
        <w:instrText xml:space="preserve"> ADDIN EN.CITE </w:instrText>
      </w:r>
      <w:r w:rsidR="004B3747">
        <w:fldChar w:fldCharType="begin">
          <w:fldData xml:space="preserve">PEVuZE5vdGU+PENpdGU+PEF1dGhvcj5OYWFyYWF5YW48L0F1dGhvcj48WWVhcj4yMDE4PC9ZZWFy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</w:fldData>
        </w:fldChar>
      </w:r>
      <w:r w:rsidR="004B3747">
        <w:instrText xml:space="preserve"> ADDIN EN.CITE.DATA </w:instrText>
      </w:r>
      <w:r w:rsidR="004B3747">
        <w:fldChar w:fldCharType="end"/>
      </w:r>
      <w:r w:rsidR="00CC0FCD">
        <w:fldChar w:fldCharType="separate"/>
      </w:r>
      <w:r w:rsidR="004B3747">
        <w:rPr>
          <w:noProof/>
        </w:rPr>
        <w:t>[30]</w:t>
      </w:r>
      <w:r w:rsidR="00CC0FCD">
        <w:fldChar w:fldCharType="end"/>
      </w:r>
      <w:r w:rsidR="00CC0FCD">
        <w:t xml:space="preserve">. </w:t>
      </w:r>
      <w:r w:rsidR="00E47FB4">
        <w:t xml:space="preserve">As sensors are a considerable cost to healthcare, a simple </w:t>
      </w:r>
      <w:r>
        <w:t xml:space="preserve">cheap </w:t>
      </w:r>
      <w:r w:rsidR="00E47FB4">
        <w:t xml:space="preserve">patch </w:t>
      </w:r>
      <w:r>
        <w:t>(</w:t>
      </w:r>
      <w:r w:rsidR="00CC0EAC">
        <w:t xml:space="preserve">approximately 1 USD) is </w:t>
      </w:r>
      <w:r w:rsidR="00E47FB4">
        <w:t>an attractive concept</w:t>
      </w:r>
      <w:r w:rsidR="00665EDB">
        <w:t xml:space="preserve"> to prolong sensor life. </w:t>
      </w:r>
      <w:r w:rsidR="00EB2ADD">
        <w:t xml:space="preserve">Although, the </w:t>
      </w:r>
      <w:r>
        <w:t xml:space="preserve">overall </w:t>
      </w:r>
      <w:r w:rsidR="00EB2ADD">
        <w:t xml:space="preserve">percentage of FGM sensors which ended prematurely </w:t>
      </w:r>
      <w:r w:rsidR="00D7576A">
        <w:t xml:space="preserve">in this study </w:t>
      </w:r>
      <w:r w:rsidR="00EB2ADD">
        <w:t xml:space="preserve">was </w:t>
      </w:r>
      <w:r w:rsidR="0046359E">
        <w:t>reduced</w:t>
      </w:r>
      <w:r w:rsidR="002D3E0C">
        <w:t xml:space="preserve"> compared to previous studies </w:t>
      </w:r>
      <w:r w:rsidR="002D3E0C">
        <w:fldChar w:fldCharType="begin">
          <w:fldData xml:space="preserve">PEVuZE5vdGU+PENpdGU+PEF1dGhvcj5NYXJzdGVyczwvQXV0aG9yPjxZZWFyPjIwMTk8L1llYXI+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</w:fldData>
        </w:fldChar>
      </w:r>
      <w:r w:rsidR="004B3747">
        <w:instrText xml:space="preserve"> ADDIN EN.CITE </w:instrText>
      </w:r>
      <w:r w:rsidR="004B3747">
        <w:fldChar w:fldCharType="begin">
          <w:fldData xml:space="preserve">PEVuZE5vdGU+PENpdGU+PEF1dGhvcj5NYXJzdGVyczwvQXV0aG9yPjxZZWFyPjIwMTk8L1llYXI+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</w:fldData>
        </w:fldChar>
      </w:r>
      <w:r w:rsidR="004B3747">
        <w:instrText xml:space="preserve"> ADDIN EN.CITE.DATA </w:instrText>
      </w:r>
      <w:r w:rsidR="004B3747">
        <w:fldChar w:fldCharType="end"/>
      </w:r>
      <w:r w:rsidR="002D3E0C">
        <w:fldChar w:fldCharType="separate"/>
      </w:r>
      <w:r w:rsidR="004B3747">
        <w:rPr>
          <w:noProof/>
        </w:rPr>
        <w:t>[21, 30]</w:t>
      </w:r>
      <w:r w:rsidR="002D3E0C">
        <w:fldChar w:fldCharType="end"/>
      </w:r>
      <w:r w:rsidR="00D7576A">
        <w:t xml:space="preserve">, the data from this study was not supportive </w:t>
      </w:r>
      <w:r>
        <w:t>of routine use of additional adhesive patches</w:t>
      </w:r>
      <w:r w:rsidR="00D7576A">
        <w:t xml:space="preserve">. </w:t>
      </w:r>
      <w:r w:rsidR="00A742AE">
        <w:t xml:space="preserve">However, </w:t>
      </w:r>
      <w:r w:rsidR="002D3E0C">
        <w:t xml:space="preserve">this study found that </w:t>
      </w:r>
      <w:r w:rsidR="00A742AE">
        <w:t>at an individual level, some people may</w:t>
      </w:r>
      <w:r w:rsidR="00142B70">
        <w:t xml:space="preserve"> have </w:t>
      </w:r>
      <w:r>
        <w:t>experienced a</w:t>
      </w:r>
      <w:r w:rsidR="00142B70">
        <w:t xml:space="preserve"> benefit. </w:t>
      </w:r>
      <w:r w:rsidR="003D1A85">
        <w:t xml:space="preserve">Notably, of the participants that benefited from patch use, the majority reported no premature sensor loss with patch use, suggesting that </w:t>
      </w:r>
      <w:r>
        <w:t xml:space="preserve">it remains possible there is a </w:t>
      </w:r>
      <w:r w:rsidR="003D1A85">
        <w:t xml:space="preserve">cost-benefit for certain individuals. </w:t>
      </w:r>
    </w:p>
    <w:p w14:paraId="08B2343D" w14:textId="304A1C01" w:rsidR="00F63631" w:rsidRDefault="00DF1698" w:rsidP="00F63631">
      <w:r>
        <w:t>Importantly, cutaneous AEs were minimal and similar between groups. These have been studied previously</w:t>
      </w:r>
      <w:r w:rsidR="00FD7162">
        <w:t xml:space="preserve"> and show FGM associated cutaneous AEs are common </w:t>
      </w:r>
      <w:r w:rsidR="00FD7162">
        <w:fldChar w:fldCharType="begin">
          <w:fldData xml:space="preserve">PEVuZE5vdGU+PENpdGU+PEF1dGhvcj5WZXJnaWVyPC9BdXRob3I+PFllYXI+MjAxOTwvWWVhcj48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</w:fldData>
        </w:fldChar>
      </w:r>
      <w:r w:rsidR="004B3747">
        <w:instrText xml:space="preserve"> ADDIN EN.CITE </w:instrText>
      </w:r>
      <w:r w:rsidR="004B3747">
        <w:fldChar w:fldCharType="begin">
          <w:fldData xml:space="preserve">PEVuZE5vdGU+PENpdGU+PEF1dGhvcj5WZXJnaWVyPC9BdXRob3I+PFllYXI+MjAxOTwvWWVhcj48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</w:fldData>
        </w:fldChar>
      </w:r>
      <w:r w:rsidR="004B3747">
        <w:instrText xml:space="preserve"> ADDIN EN.CITE.DATA </w:instrText>
      </w:r>
      <w:r w:rsidR="004B3747">
        <w:fldChar w:fldCharType="end"/>
      </w:r>
      <w:r w:rsidR="00FD7162">
        <w:fldChar w:fldCharType="separate"/>
      </w:r>
      <w:r w:rsidR="004B3747">
        <w:rPr>
          <w:noProof/>
        </w:rPr>
        <w:t>[10, 18-21]</w:t>
      </w:r>
      <w:r w:rsidR="00FD7162">
        <w:fldChar w:fldCharType="end"/>
      </w:r>
      <w:r w:rsidR="00FD7162">
        <w:t xml:space="preserve">. </w:t>
      </w:r>
      <w:r w:rsidR="00185084">
        <w:t>Although</w:t>
      </w:r>
      <w:r w:rsidR="008B2EA5">
        <w:t xml:space="preserve"> a recent study reported a rate of 1 cutaneous AE per 18 weeks of FGM use</w:t>
      </w:r>
      <w:r w:rsidR="00C70CDF">
        <w:t xml:space="preserve"> </w:t>
      </w:r>
      <w:r w:rsidR="00C70CDF">
        <w:fldChar w:fldCharType="begin"/>
      </w:r>
      <w:r w:rsidR="004B3747">
        <w:instrText xml:space="preserve"> ADDIN EN.CITE &lt;EndNote&gt;&lt;Cite&gt;&lt;Author&gt;Marsters&lt;/Author&gt;&lt;Year&gt;2019&lt;/Year&gt;&lt;RecNum&gt;149&lt;/RecNum&gt;&lt;DisplayText&gt;[21]&lt;/DisplayText&gt;&lt;record&gt;&lt;rec-number&gt;149&lt;/rec-number&gt;&lt;foreign-keys&gt;&lt;key app="EN" db-id="azretzsr29vwwre5evave0pq20z5r5srp29a" timestamp="1574974313"&gt;149&lt;/key&gt;&lt;/foreign-keys&gt;&lt;ref-type name="Unpublished Work"&gt;34&lt;/ref-type&gt;&lt;contributors&gt;&lt;authors&gt;&lt;author&gt;Marsters, Brooke L.&lt;/author&gt;&lt;author&gt;Boucher, Sara E.&lt;/author&gt;&lt;author&gt;Galland, Barbara C.&lt;/author&gt;&lt;author&gt;Wiltshire, Esko J. &lt;/author&gt;&lt;author&gt;de Bock, Martin I. &lt;/author&gt;&lt;author&gt;Gray, Andrew R.&lt;/author&gt;&lt;author&gt;Tomlinson, Paul A. &lt;/author&gt;&lt;author&gt;Rayns, Jenny &lt;/author&gt;&lt;author&gt;MacKenzie, Karen E. &lt;/author&gt;&lt;author&gt;Chan, Huan &lt;/author&gt;&lt;author&gt;Wheeler, Benjamin J. &lt;/author&gt;&lt;/authors&gt;&lt;/contributors&gt;&lt;titles&gt;&lt;title&gt;Cutaneous Adverse Events in a Randomised Control Trial of Flash Glucose Monitoring Among Adolescents with Type 1 Diabetes &lt;/title&gt;&lt;/titles&gt;&lt;dates&gt;&lt;year&gt;2019&lt;/year&gt;&lt;/dates&gt;&lt;urls&gt;&lt;/urls&gt;&lt;/record&gt;&lt;/Cite&gt;&lt;/EndNote&gt;</w:instrText>
      </w:r>
      <w:r w:rsidR="00C70CDF">
        <w:fldChar w:fldCharType="separate"/>
      </w:r>
      <w:r w:rsidR="004B3747">
        <w:rPr>
          <w:noProof/>
        </w:rPr>
        <w:t>[21]</w:t>
      </w:r>
      <w:r w:rsidR="00C70CDF">
        <w:fldChar w:fldCharType="end"/>
      </w:r>
      <w:r w:rsidR="008B2EA5">
        <w:t xml:space="preserve">, the rate of AEs in this study was lower, at a rate of 1 cutaneous AE per 33 weeks of FGM use. </w:t>
      </w:r>
      <w:r w:rsidR="00FE4857">
        <w:t xml:space="preserve">Previous studies have shown that the adhesive component of the sensor, which contains isobornyl acrylate </w:t>
      </w:r>
      <w:r w:rsidR="00FE4857">
        <w:fldChar w:fldCharType="begin">
          <w:fldData xml:space="preserve">PEVuZE5vdGU+PENpdGU+PEF1dGhvcj5LYW1hbm48L0F1dGhvcj48WWVhcj4yMDE4PC9ZZWFyPjxS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</w:fldData>
        </w:fldChar>
      </w:r>
      <w:r w:rsidR="004B3747">
        <w:instrText xml:space="preserve"> ADDIN EN.CITE </w:instrText>
      </w:r>
      <w:r w:rsidR="004B3747">
        <w:fldChar w:fldCharType="begin">
          <w:fldData xml:space="preserve">PEVuZE5vdGU+PENpdGU+PEF1dGhvcj5LYW1hbm48L0F1dGhvcj48WWVhcj4yMDE4PC9ZZWFyPjxS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</w:fldData>
        </w:fldChar>
      </w:r>
      <w:r w:rsidR="004B3747">
        <w:instrText xml:space="preserve"> ADDIN EN.CITE.DATA </w:instrText>
      </w:r>
      <w:r w:rsidR="004B3747">
        <w:fldChar w:fldCharType="end"/>
      </w:r>
      <w:r w:rsidR="00FE4857">
        <w:fldChar w:fldCharType="separate"/>
      </w:r>
      <w:r w:rsidR="004B3747">
        <w:rPr>
          <w:noProof/>
        </w:rPr>
        <w:t>[31]</w:t>
      </w:r>
      <w:r w:rsidR="00FE4857">
        <w:fldChar w:fldCharType="end"/>
      </w:r>
      <w:r w:rsidR="00FE4857">
        <w:t xml:space="preserve">, has been identified as the probable cause </w:t>
      </w:r>
      <w:r w:rsidR="005914C7">
        <w:t>for some</w:t>
      </w:r>
      <w:r w:rsidR="00FE4857">
        <w:t xml:space="preserve"> FGM-associated cutaneous AEs </w:t>
      </w:r>
      <w:r w:rsidR="00FE4857">
        <w:fldChar w:fldCharType="begin">
          <w:fldData xml:space="preserve">PEVuZE5vdGU+PENpdGU+PEF1dGhvcj5Nb2hkIEFzYXJhbmk8L0F1dGhvcj48WWVhcj4yMDE5PC9Z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</w:fldData>
        </w:fldChar>
      </w:r>
      <w:r w:rsidR="004B3747">
        <w:instrText xml:space="preserve"> ADDIN EN.CITE </w:instrText>
      </w:r>
      <w:r w:rsidR="004B3747">
        <w:fldChar w:fldCharType="begin">
          <w:fldData xml:space="preserve">PEVuZE5vdGU+PENpdGU+PEF1dGhvcj5Nb2hkIEFzYXJhbmk8L0F1dGhvcj48WWVhcj4yMDE5PC9Z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</w:fldData>
        </w:fldChar>
      </w:r>
      <w:r w:rsidR="004B3747">
        <w:instrText xml:space="preserve"> ADDIN EN.CITE.DATA </w:instrText>
      </w:r>
      <w:r w:rsidR="004B3747">
        <w:fldChar w:fldCharType="end"/>
      </w:r>
      <w:r w:rsidR="00FE4857">
        <w:fldChar w:fldCharType="separate"/>
      </w:r>
      <w:r w:rsidR="004B3747">
        <w:rPr>
          <w:noProof/>
        </w:rPr>
        <w:t>[16-18, 31, 32]</w:t>
      </w:r>
      <w:r w:rsidR="00FE4857">
        <w:fldChar w:fldCharType="end"/>
      </w:r>
      <w:r w:rsidR="00FE4857">
        <w:t xml:space="preserve">. </w:t>
      </w:r>
      <w:r w:rsidR="00185084">
        <w:t>Thus</w:t>
      </w:r>
      <w:r w:rsidR="00FE4857">
        <w:t xml:space="preserve">, given there is a </w:t>
      </w:r>
      <w:r w:rsidR="00FE4857">
        <w:lastRenderedPageBreak/>
        <w:t xml:space="preserve">clear need for measures to prevent premature sensor loss and adhesive patches may benefit some individuals, safety is important, </w:t>
      </w:r>
      <w:r w:rsidR="00F440ED">
        <w:t>especially</w:t>
      </w:r>
      <w:r w:rsidR="00FE4857">
        <w:t xml:space="preserve"> regarding the use of additional adhesives.</w:t>
      </w:r>
      <w:r w:rsidR="005E60F5">
        <w:t xml:space="preserve"> The additional adhesive patches used in this study do not contain isobornyl acrylate which may provide a possible reason why an increase in cutaneous AEs was not associated with patch use</w:t>
      </w:r>
      <w:r w:rsidR="00B20550">
        <w:t xml:space="preserve">. </w:t>
      </w:r>
      <w:r w:rsidR="00F63631">
        <w:t>In addition, study participants were actively managed and recommendations for the prevention and management of cutaneous AEs, associated with either the FGM sensor or the additional adhesive patch, which could also suggest a reason for the minimal cutaneous AEs reported</w:t>
      </w:r>
      <w:r w:rsidR="00784337">
        <w:t>. However, it is possible if participants experienced a FGM-associated AE they chose not to use or continue to use an adhesive path when allocated.</w:t>
      </w:r>
    </w:p>
    <w:p w14:paraId="518F71B3" w14:textId="20DEF4A2" w:rsidR="00AC0786" w:rsidRDefault="00AC0786" w:rsidP="00D109EA">
      <w:r>
        <w:t xml:space="preserve">The key strength of this study is data collected from an independent, non-industry sponsored trail, which has a systematic methodology and approach to data collection. The adjustment of questionnaire timing prior to cross over, enabled previous sensor loss to be accounted for, and ensured questionnaire were timed to coincide with each 14-day sensor and consistent throughout the trail. The novel comparison between the use of an additional patch when compared to no additional measures of prolonging sensor life is also important. However, as this study focused on a small group of youth from a wider study with high-risk glycaemic control, the generalisability of these findings remains unclear. Past studies have found youth have reduced adherence to T1DM management </w:t>
      </w:r>
      <w:r>
        <w:fldChar w:fldCharType="begin">
          <w:fldData xml:space="preserve">PEVuZE5vdGU+PENpdGU+PEF1dGhvcj5XZXN0ZW48L0F1dGhvcj48WWVhcj4yMDE4PC9ZZWFyPjxS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</w:fldData>
        </w:fldChar>
      </w:r>
      <w:r>
        <w:instrText xml:space="preserve"> ADDIN EN.CITE </w:instrText>
      </w:r>
      <w:r>
        <w:fldChar w:fldCharType="begin">
          <w:fldData xml:space="preserve">PEVuZE5vdGU+PENpdGU+PEF1dGhvcj5XZXN0ZW48L0F1dGhvcj48WWVhcj4yMDE4PC9ZZWFyPjxS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</w:fldData>
        </w:fldChar>
      </w:r>
      <w:r>
        <w:instrText xml:space="preserve"> ADDIN EN.CITE.DATA </w:instrText>
      </w:r>
      <w:r>
        <w:fldChar w:fldCharType="end"/>
      </w:r>
      <w:r>
        <w:fldChar w:fldCharType="separate"/>
      </w:r>
      <w:r>
        <w:rPr>
          <w:noProof/>
        </w:rPr>
        <w:t>[33, 34]</w:t>
      </w:r>
      <w:r>
        <w:fldChar w:fldCharType="end"/>
      </w:r>
      <w:r>
        <w:t xml:space="preserve">, including misreporting of SMBG </w:t>
      </w:r>
      <w:r>
        <w:fldChar w:fldCharType="begin">
          <w:fldData xml:space="preserve">PEVuZE5vdGU+PENpdGU+PEF1dGhvcj5CbGFja3dlbGw8L0F1dGhvcj48WWVhcj4yMDE3PC9ZZWFy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</w:fldData>
        </w:fldChar>
      </w:r>
      <w:r>
        <w:instrText xml:space="preserve"> ADDIN EN.CITE </w:instrText>
      </w:r>
      <w:r>
        <w:fldChar w:fldCharType="begin">
          <w:fldData xml:space="preserve">PEVuZE5vdGU+PENpdGU+PEF1dGhvcj5CbGFja3dlbGw8L0F1dGhvcj48WWVhcj4yMDE3PC9ZZWFy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</w:fldData>
        </w:fldChar>
      </w:r>
      <w:r>
        <w:instrText xml:space="preserve"> ADDIN EN.CITE.DATA </w:instrText>
      </w:r>
      <w:r>
        <w:fldChar w:fldCharType="end"/>
      </w:r>
      <w:r>
        <w:fldChar w:fldCharType="separate"/>
      </w:r>
      <w:r>
        <w:rPr>
          <w:noProof/>
        </w:rPr>
        <w:t>[35, 36]</w:t>
      </w:r>
      <w:r>
        <w:fldChar w:fldCharType="end"/>
      </w:r>
      <w:r>
        <w:t xml:space="preserve">. </w:t>
      </w:r>
      <w:r w:rsidR="00D109EA">
        <w:t xml:space="preserve">As premature sensor loss and adhesive patch use data were self-reported by participants, it is possible that participants falsely reported sensor loss or patch use, which could suggest why similar rates of sensor loss were reported with and without patch use. </w:t>
      </w:r>
      <w:r>
        <w:t>This may provide a reason for the non-adherence seen, but also it is reassuring that the premature sensor loss rate was only 18% in this highly complex patient population.</w:t>
      </w:r>
      <w:r w:rsidR="00D109EA">
        <w:t xml:space="preserve"> In addition, the exact duration of each sensor was not collected in this trial. Thus,</w:t>
      </w:r>
      <w:r>
        <w:t xml:space="preserve"> it is possible that the use of an additional adhesive patch prolonged sensor life, but not for the entire 14-day period, but this hypothesis was unable to be confirmed by the data from this study. </w:t>
      </w:r>
    </w:p>
    <w:p w14:paraId="68730AA2" w14:textId="6187FD7E" w:rsidR="00E325DE" w:rsidRDefault="00E31DE9" w:rsidP="004E6167">
      <w:r>
        <w:lastRenderedPageBreak/>
        <w:t xml:space="preserve">In conclusion, </w:t>
      </w:r>
      <w:r w:rsidR="004E6167">
        <w:t>this</w:t>
      </w:r>
      <w:r>
        <w:t xml:space="preserve"> </w:t>
      </w:r>
      <w:r w:rsidR="006242DF">
        <w:t xml:space="preserve">randomised cross over trial provides no evidence that </w:t>
      </w:r>
      <w:r>
        <w:t xml:space="preserve">an additional adhesive patch </w:t>
      </w:r>
      <w:r w:rsidR="006242DF">
        <w:t xml:space="preserve">has </w:t>
      </w:r>
      <w:r>
        <w:t>a</w:t>
      </w:r>
      <w:r w:rsidR="006242DF">
        <w:t>ny</w:t>
      </w:r>
      <w:r>
        <w:t xml:space="preserve"> significant advantage for the prevention of premature FGM sensor loss</w:t>
      </w:r>
      <w:r w:rsidR="006242DF">
        <w:t xml:space="preserve"> compared to no additional adhesive. </w:t>
      </w:r>
      <w:r w:rsidR="004A5209">
        <w:t xml:space="preserve">Importantly, this study also found </w:t>
      </w:r>
      <w:r>
        <w:t xml:space="preserve">the use of an additional adhesive patch did not contribute to additional cutaneous AEs. </w:t>
      </w:r>
      <w:r w:rsidR="006242DF">
        <w:t>Ultimately, while the results of this trial suggest additional patches should not be routinely recommended, g</w:t>
      </w:r>
      <w:r w:rsidR="004E6167">
        <w:t xml:space="preserve">iven </w:t>
      </w:r>
      <w:r w:rsidR="00E325DE">
        <w:t>the low risk and low cost of the</w:t>
      </w:r>
      <w:r w:rsidR="006242DF">
        <w:t>se</w:t>
      </w:r>
      <w:r w:rsidR="00E325DE">
        <w:t xml:space="preserve"> patch</w:t>
      </w:r>
      <w:r w:rsidR="006242DF">
        <w:t>es</w:t>
      </w:r>
      <w:r w:rsidR="00E325DE">
        <w:t xml:space="preserve">, </w:t>
      </w:r>
      <w:r w:rsidR="006242DF">
        <w:t xml:space="preserve">and some possible benefits in some individuals, </w:t>
      </w:r>
      <w:r w:rsidR="00E325DE">
        <w:t xml:space="preserve">an individualised approach </w:t>
      </w:r>
      <w:r w:rsidR="006242DF">
        <w:t xml:space="preserve">to their use </w:t>
      </w:r>
      <w:r w:rsidR="00E325DE">
        <w:t>is warranted</w:t>
      </w:r>
      <w:r w:rsidR="004E6167">
        <w:t>.</w:t>
      </w:r>
    </w:p>
    <w:p w14:paraId="206BDE31" w14:textId="77777777" w:rsidR="0027400F" w:rsidRDefault="0027400F" w:rsidP="00B20550">
      <w:r>
        <w:br w:type="page"/>
      </w:r>
    </w:p>
    <w:p w14:paraId="6537C282" w14:textId="68D75F6C" w:rsidR="00DA187F" w:rsidRDefault="00DA187F" w:rsidP="00B20550">
      <w:pPr>
        <w:pStyle w:val="Heading2"/>
      </w:pPr>
      <w:r>
        <w:lastRenderedPageBreak/>
        <w:t>Tables and Figures</w:t>
      </w:r>
    </w:p>
    <w:p w14:paraId="272DE4B9" w14:textId="77777777" w:rsidR="00DA187F" w:rsidRDefault="00DA187F" w:rsidP="00452EB6">
      <w:pPr>
        <w:pStyle w:val="Heading4"/>
      </w:pPr>
      <w:r>
        <w:t>Figure 1: Adhesive study CONSORT flow diagram</w:t>
      </w:r>
    </w:p>
    <w:p w14:paraId="26AC4B79" w14:textId="545F4C5F" w:rsidR="00DA187F" w:rsidRDefault="009D5747" w:rsidP="00452EB6">
      <w:pPr>
        <w:pStyle w:val="NoSpacing"/>
        <w:rPr>
          <w:iCs/>
        </w:rPr>
      </w:pPr>
      <w:r w:rsidRPr="009D5747">
        <w:rPr>
          <w:iCs/>
          <w:noProof/>
          <w:lang w:val="en-GB" w:eastAsia="en-GB"/>
        </w:rPr>
        <mc:AlternateContent>
          <mc:Choice Requires="wpg">
            <w:drawing>
              <wp:anchor distT="0" distB="0" distL="114300" distR="114300" simplePos="0" relativeHeight="251659264" behindDoc="0" locked="0" layoutInCell="1" allowOverlap="1" wp14:anchorId="2B72B891" wp14:editId="233CD2B8">
                <wp:simplePos x="0" y="0"/>
                <wp:positionH relativeFrom="column">
                  <wp:posOffset>57046</wp:posOffset>
                </wp:positionH>
                <wp:positionV relativeFrom="paragraph">
                  <wp:posOffset>383540</wp:posOffset>
                </wp:positionV>
                <wp:extent cx="5942629" cy="6266448"/>
                <wp:effectExtent l="0" t="0" r="20320" b="20320"/>
                <wp:wrapNone/>
                <wp:docPr id="4" name="Group 3"/>
                <wp:cNvGraphicFramePr/>
                <a:graphic xmlns:a="http://schemas.openxmlformats.org/drawingml/2006/main">
                  <a:graphicData uri="http://schemas.microsoft.com/office/word/2010/wordprocessingGroup">
                    <wpg:wgp>
                      <wpg:cNvGrpSpPr/>
                      <wpg:grpSpPr>
                        <a:xfrm>
                          <a:off x="0" y="0"/>
                          <a:ext cx="5942629" cy="6266448"/>
                          <a:chOff x="0" y="0"/>
                          <a:chExt cx="5942629" cy="6266448"/>
                        </a:xfrm>
                      </wpg:grpSpPr>
                      <wps:wsp>
                        <wps:cNvPr id="2" name="TextBox 138">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03D64970-8864-429A-AE29-A546CDE1C731}"/>
                            </a:ext>
                          </a:extLst>
                        </wps:cNvPr>
                        <wps:cNvSpPr txBox="1"/>
                        <wps:spPr>
                          <a:xfrm>
                            <a:off x="1530023" y="0"/>
                            <a:ext cx="1530350" cy="336550"/>
                          </a:xfrm>
                          <a:prstGeom prst="rect">
                            <a:avLst/>
                          </a:prstGeom>
                          <a:noFill/>
                          <a:ln w="12700"/>
                        </wps:spPr>
                        <wps:style>
                          <a:lnRef idx="2">
                            <a:schemeClr val="dk1"/>
                          </a:lnRef>
                          <a:fillRef idx="1">
                            <a:schemeClr val="lt1"/>
                          </a:fillRef>
                          <a:effectRef idx="0">
                            <a:schemeClr val="dk1"/>
                          </a:effectRef>
                          <a:fontRef idx="minor">
                            <a:schemeClr val="dk1"/>
                          </a:fontRef>
                        </wps:style>
                        <wps:txbx>
                          <w:txbxContent>
                            <w:p w14:paraId="3762643E"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 xml:space="preserve">Diabetes clinic visits. </w:t>
                              </w:r>
                              <w:r>
                                <w:rPr>
                                  <w:rFonts w:asciiTheme="minorHAnsi" w:hAnsi="Calibri" w:cstheme="minorBidi"/>
                                  <w:color w:val="000000" w:themeColor="dark1"/>
                                  <w:kern w:val="24"/>
                                  <w:sz w:val="15"/>
                                  <w:szCs w:val="15"/>
                                </w:rPr>
                                <w:br/>
                                <w:t>Received study overview (n=140)</w:t>
                              </w:r>
                            </w:p>
                          </w:txbxContent>
                        </wps:txbx>
                        <wps:bodyPr wrap="square" rtlCol="0">
                          <a:spAutoFit/>
                        </wps:bodyPr>
                      </wps:wsp>
                      <wps:wsp>
                        <wps:cNvPr id="3" name="TextBox 140">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9431510C-F324-4C1C-808C-A2F91639E283}"/>
                            </a:ext>
                          </a:extLst>
                        </wps:cNvPr>
                        <wps:cNvSpPr txBox="1"/>
                        <wps:spPr>
                          <a:xfrm>
                            <a:off x="1530023" y="621981"/>
                            <a:ext cx="1530350" cy="220345"/>
                          </a:xfrm>
                          <a:prstGeom prst="rect">
                            <a:avLst/>
                          </a:prstGeom>
                          <a:noFill/>
                          <a:ln w="12700"/>
                        </wps:spPr>
                        <wps:style>
                          <a:lnRef idx="2">
                            <a:schemeClr val="dk1"/>
                          </a:lnRef>
                          <a:fillRef idx="1">
                            <a:schemeClr val="lt1"/>
                          </a:fillRef>
                          <a:effectRef idx="0">
                            <a:schemeClr val="dk1"/>
                          </a:effectRef>
                          <a:fontRef idx="minor">
                            <a:schemeClr val="dk1"/>
                          </a:fontRef>
                        </wps:style>
                        <wps:txbx>
                          <w:txbxContent>
                            <w:p w14:paraId="54AC628F"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Assessed for eligibility (n=77)</w:t>
                              </w:r>
                            </w:p>
                          </w:txbxContent>
                        </wps:txbx>
                        <wps:bodyPr wrap="square" rtlCol="0">
                          <a:spAutoFit/>
                        </wps:bodyPr>
                      </wps:wsp>
                      <wps:wsp>
                        <wps:cNvPr id="5" name="TextBox 141">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55B92CA8-73D9-4F81-A98E-D4C1A0EFC074}"/>
                            </a:ext>
                          </a:extLst>
                        </wps:cNvPr>
                        <wps:cNvSpPr txBox="1"/>
                        <wps:spPr>
                          <a:xfrm>
                            <a:off x="1530100" y="1125356"/>
                            <a:ext cx="1530098" cy="684162"/>
                          </a:xfrm>
                          <a:prstGeom prst="rect">
                            <a:avLst/>
                          </a:prstGeom>
                          <a:noFill/>
                          <a:ln w="12700"/>
                        </wps:spPr>
                        <wps:style>
                          <a:lnRef idx="2">
                            <a:schemeClr val="dk1"/>
                          </a:lnRef>
                          <a:fillRef idx="1">
                            <a:schemeClr val="lt1"/>
                          </a:fillRef>
                          <a:effectRef idx="0">
                            <a:schemeClr val="dk1"/>
                          </a:effectRef>
                          <a:fontRef idx="minor">
                            <a:schemeClr val="dk1"/>
                          </a:fontRef>
                        </wps:style>
                        <wps:txbx>
                          <w:txbxContent>
                            <w:p w14:paraId="744DECBA"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 xml:space="preserve">Recruited and completed 6-months in the </w:t>
                              </w:r>
                              <w:r>
                                <w:rPr>
                                  <w:rFonts w:asciiTheme="minorHAnsi" w:hAnsi="Calibri" w:cstheme="minorBidi"/>
                                  <w:i/>
                                  <w:iCs/>
                                  <w:color w:val="000000" w:themeColor="dark1"/>
                                  <w:kern w:val="24"/>
                                  <w:sz w:val="15"/>
                                  <w:szCs w:val="15"/>
                                </w:rPr>
                                <w:t>‘Managing Diabetes in a Flash’</w:t>
                              </w:r>
                              <w:r>
                                <w:rPr>
                                  <w:rFonts w:asciiTheme="minorHAnsi" w:hAnsi="Calibri" w:cstheme="minorBidi"/>
                                  <w:color w:val="000000" w:themeColor="dark1"/>
                                  <w:kern w:val="24"/>
                                  <w:sz w:val="15"/>
                                  <w:szCs w:val="15"/>
                                </w:rPr>
                                <w:t xml:space="preserve"> study and invited into this adhesive study (n=64)</w:t>
                              </w:r>
                            </w:p>
                          </w:txbxContent>
                        </wps:txbx>
                        <wps:bodyPr wrap="square" rtlCol="0">
                          <a:spAutoFit/>
                        </wps:bodyPr>
                      </wps:wsp>
                      <wps:wsp>
                        <wps:cNvPr id="6" name="TextBox 142">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F951FF09-F90A-4F32-88D0-10C43CE4CF37}"/>
                            </a:ext>
                          </a:extLst>
                        </wps:cNvPr>
                        <wps:cNvSpPr txBox="1"/>
                        <wps:spPr>
                          <a:xfrm>
                            <a:off x="1530023" y="1984006"/>
                            <a:ext cx="1530350" cy="336550"/>
                          </a:xfrm>
                          <a:prstGeom prst="rect">
                            <a:avLst/>
                          </a:prstGeom>
                          <a:noFill/>
                          <a:ln w="12700"/>
                        </wps:spPr>
                        <wps:style>
                          <a:lnRef idx="2">
                            <a:schemeClr val="dk1"/>
                          </a:lnRef>
                          <a:fillRef idx="1">
                            <a:schemeClr val="lt1"/>
                          </a:fillRef>
                          <a:effectRef idx="0">
                            <a:schemeClr val="dk1"/>
                          </a:effectRef>
                          <a:fontRef idx="minor">
                            <a:schemeClr val="dk1"/>
                          </a:fontRef>
                        </wps:style>
                        <wps:txbx>
                          <w:txbxContent>
                            <w:p w14:paraId="6C7F812C"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Recruited into adhesive study and randomised (n=34)</w:t>
                              </w:r>
                            </w:p>
                          </w:txbxContent>
                        </wps:txbx>
                        <wps:bodyPr wrap="square" rtlCol="0">
                          <a:spAutoFit/>
                        </wps:bodyPr>
                      </wps:wsp>
                      <wps:wsp>
                        <wps:cNvPr id="7" name="Straight Arrow Connector 7">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B1E1E8CD-C10D-4FA7-A414-34D0897212FB}"/>
                            </a:ext>
                          </a:extLst>
                        </wps:cNvPr>
                        <wps:cNvCnPr>
                          <a:stCxn id="2" idx="2"/>
                          <a:endCxn id="3" idx="0"/>
                        </wps:cNvCnPr>
                        <wps:spPr>
                          <a:xfrm>
                            <a:off x="2295149" y="329064"/>
                            <a:ext cx="0" cy="292949"/>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8" name="Straight Arrow Connector 8">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64BCC739-7768-4258-B161-A22E9CB2B0C0}"/>
                            </a:ext>
                          </a:extLst>
                        </wps:cNvPr>
                        <wps:cNvCnPr>
                          <a:stCxn id="3" idx="2"/>
                          <a:endCxn id="5" idx="0"/>
                        </wps:cNvCnPr>
                        <wps:spPr>
                          <a:xfrm>
                            <a:off x="2295149" y="832712"/>
                            <a:ext cx="0" cy="292644"/>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9" name="Straight Arrow Connector 9">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905C737E-D52D-4E5B-8EE8-CE63E54FB796}"/>
                            </a:ext>
                          </a:extLst>
                        </wps:cNvPr>
                        <wps:cNvCnPr>
                          <a:stCxn id="5" idx="2"/>
                          <a:endCxn id="6" idx="0"/>
                        </wps:cNvCnPr>
                        <wps:spPr>
                          <a:xfrm>
                            <a:off x="2295149" y="1809518"/>
                            <a:ext cx="0" cy="17459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10" name="Straight Arrow Connector 10">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42FD84A4-537D-4B4D-98D8-EEA9764F56EB}"/>
                            </a:ext>
                          </a:extLst>
                        </wps:cNvPr>
                        <wps:cNvCnPr>
                          <a:stCxn id="6" idx="2"/>
                        </wps:cNvCnPr>
                        <wps:spPr>
                          <a:xfrm>
                            <a:off x="2295149" y="2313172"/>
                            <a:ext cx="0" cy="292663"/>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11" name="Straight Connector 11">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0992D663-9E84-4187-87DD-FA67E2E8C667}"/>
                            </a:ext>
                          </a:extLst>
                        </wps:cNvPr>
                        <wps:cNvCnPr/>
                        <wps:spPr>
                          <a:xfrm>
                            <a:off x="760705" y="2605832"/>
                            <a:ext cx="3069379" cy="0"/>
                          </a:xfrm>
                          <a:prstGeom prst="line">
                            <a:avLst/>
                          </a:prstGeom>
                        </wps:spPr>
                        <wps:style>
                          <a:lnRef idx="2">
                            <a:schemeClr val="dk1"/>
                          </a:lnRef>
                          <a:fillRef idx="0">
                            <a:schemeClr val="dk1"/>
                          </a:fillRef>
                          <a:effectRef idx="1">
                            <a:schemeClr val="dk1"/>
                          </a:effectRef>
                          <a:fontRef idx="minor">
                            <a:schemeClr val="tx1"/>
                          </a:fontRef>
                        </wps:style>
                        <wps:bodyPr/>
                      </wps:wsp>
                      <wps:wsp>
                        <wps:cNvPr id="12" name="TextBox 156">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39BB5610-3C0B-4004-95FD-FDF84BD0EA01}"/>
                            </a:ext>
                          </a:extLst>
                        </wps:cNvPr>
                        <wps:cNvSpPr txBox="1"/>
                        <wps:spPr>
                          <a:xfrm>
                            <a:off x="1530023" y="2851402"/>
                            <a:ext cx="1530350" cy="452755"/>
                          </a:xfrm>
                          <a:prstGeom prst="rect">
                            <a:avLst/>
                          </a:prstGeom>
                          <a:solidFill>
                            <a:schemeClr val="bg1">
                              <a:lumMod val="85000"/>
                            </a:schemeClr>
                          </a:solid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28B5A82" w14:textId="77777777" w:rsidR="009D5747" w:rsidRDefault="009D5747" w:rsidP="009D5747">
                              <w:pPr>
                                <w:pStyle w:val="NormalWeb"/>
                                <w:spacing w:before="0" w:beforeAutospacing="0" w:after="0" w:afterAutospacing="0"/>
                                <w:jc w:val="center"/>
                              </w:pPr>
                              <w:r>
                                <w:rPr>
                                  <w:rFonts w:asciiTheme="minorHAnsi" w:hAnsi="Calibri" w:cstheme="minorBidi"/>
                                  <w:b/>
                                  <w:bCs/>
                                  <w:color w:val="000000" w:themeColor="dark1"/>
                                  <w:kern w:val="24"/>
                                  <w:sz w:val="15"/>
                                  <w:szCs w:val="15"/>
                                </w:rPr>
                                <w:t>Phase 1</w:t>
                              </w:r>
                            </w:p>
                            <w:p w14:paraId="671C3239"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 xml:space="preserve">Questionnaires sent </w:t>
                              </w:r>
                            </w:p>
                            <w:p w14:paraId="3FBF9E6E"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(n=204 questionnaires)</w:t>
                              </w:r>
                            </w:p>
                          </w:txbxContent>
                        </wps:txbx>
                        <wps:bodyPr wrap="square" rtlCol="0">
                          <a:spAutoFit/>
                        </wps:bodyPr>
                      </wps:wsp>
                      <wps:wsp>
                        <wps:cNvPr id="13" name="TextBox 157">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097BC349-FF4B-4516-9994-737B32AF3B6A}"/>
                            </a:ext>
                          </a:extLst>
                        </wps:cNvPr>
                        <wps:cNvSpPr txBox="1"/>
                        <wps:spPr>
                          <a:xfrm>
                            <a:off x="1530023" y="3592342"/>
                            <a:ext cx="1530350" cy="452755"/>
                          </a:xfrm>
                          <a:prstGeom prst="rect">
                            <a:avLst/>
                          </a:prstGeom>
                          <a:solidFill>
                            <a:schemeClr val="bg1">
                              <a:lumMod val="85000"/>
                            </a:schemeClr>
                          </a:solid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52DC71D" w14:textId="77777777" w:rsidR="009D5747" w:rsidRDefault="009D5747" w:rsidP="009D5747">
                              <w:pPr>
                                <w:pStyle w:val="NormalWeb"/>
                                <w:spacing w:before="0" w:beforeAutospacing="0" w:after="0" w:afterAutospacing="0"/>
                                <w:jc w:val="center"/>
                              </w:pPr>
                              <w:r>
                                <w:rPr>
                                  <w:rFonts w:asciiTheme="minorHAnsi" w:hAnsi="Calibri" w:cstheme="minorBidi"/>
                                  <w:b/>
                                  <w:bCs/>
                                  <w:color w:val="000000" w:themeColor="dark1"/>
                                  <w:kern w:val="24"/>
                                  <w:sz w:val="15"/>
                                  <w:szCs w:val="15"/>
                                </w:rPr>
                                <w:t>Phase 2</w:t>
                              </w:r>
                            </w:p>
                            <w:p w14:paraId="383C859E"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Questionnaires sent</w:t>
                              </w:r>
                            </w:p>
                            <w:p w14:paraId="04DECF53"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(n=204 questionnaires)</w:t>
                              </w:r>
                            </w:p>
                          </w:txbxContent>
                        </wps:txbx>
                        <wps:bodyPr wrap="square" rtlCol="0">
                          <a:spAutoFit/>
                        </wps:bodyPr>
                      </wps:wsp>
                      <wps:wsp>
                        <wps:cNvPr id="14" name="TextBox 158">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74DECA13-D5C6-4DCD-A957-1DC0DE41E40F}"/>
                            </a:ext>
                          </a:extLst>
                        </wps:cNvPr>
                        <wps:cNvSpPr txBox="1"/>
                        <wps:spPr>
                          <a:xfrm>
                            <a:off x="1530023" y="4333279"/>
                            <a:ext cx="1530350" cy="452755"/>
                          </a:xfrm>
                          <a:prstGeom prst="rect">
                            <a:avLst/>
                          </a:prstGeom>
                          <a:solidFill>
                            <a:schemeClr val="bg1">
                              <a:lumMod val="85000"/>
                            </a:schemeClr>
                          </a:solid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2C45D38" w14:textId="77777777" w:rsidR="009D5747" w:rsidRDefault="009D5747" w:rsidP="009D5747">
                              <w:pPr>
                                <w:pStyle w:val="NormalWeb"/>
                                <w:spacing w:before="0" w:beforeAutospacing="0" w:after="0" w:afterAutospacing="0"/>
                                <w:jc w:val="center"/>
                              </w:pPr>
                              <w:r>
                                <w:rPr>
                                  <w:rFonts w:asciiTheme="minorHAnsi" w:hAnsi="Calibri" w:cstheme="minorBidi"/>
                                  <w:b/>
                                  <w:bCs/>
                                  <w:color w:val="000000" w:themeColor="dark1"/>
                                  <w:kern w:val="24"/>
                                  <w:sz w:val="15"/>
                                  <w:szCs w:val="15"/>
                                </w:rPr>
                                <w:t>Analysis</w:t>
                              </w:r>
                            </w:p>
                            <w:p w14:paraId="723924C7"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 xml:space="preserve">Questionnaires returned </w:t>
                              </w:r>
                            </w:p>
                            <w:p w14:paraId="1544D4D1"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(n=408 questionnaires)</w:t>
                              </w:r>
                            </w:p>
                          </w:txbxContent>
                        </wps:txbx>
                        <wps:bodyPr wrap="square" rtlCol="0">
                          <a:spAutoFit/>
                        </wps:bodyPr>
                      </wps:wsp>
                      <wps:wsp>
                        <wps:cNvPr id="15" name="TextBox 159">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42FCA237-40ED-451E-BA46-F6FE2DCA5C33}"/>
                            </a:ext>
                          </a:extLst>
                        </wps:cNvPr>
                        <wps:cNvSpPr txBox="1"/>
                        <wps:spPr>
                          <a:xfrm>
                            <a:off x="1530023" y="5073313"/>
                            <a:ext cx="1530350" cy="452755"/>
                          </a:xfrm>
                          <a:prstGeom prst="rect">
                            <a:avLst/>
                          </a:prstGeom>
                          <a:solidFill>
                            <a:schemeClr val="bg1">
                              <a:lumMod val="85000"/>
                            </a:schemeClr>
                          </a:solid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CA50668"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Questionnaires included in</w:t>
                              </w:r>
                              <w:r>
                                <w:rPr>
                                  <w:rFonts w:asciiTheme="minorHAnsi" w:hAnsi="Calibri" w:cstheme="minorBidi"/>
                                  <w:b/>
                                  <w:bCs/>
                                  <w:color w:val="000000" w:themeColor="dark1"/>
                                  <w:kern w:val="24"/>
                                  <w:sz w:val="15"/>
                                  <w:szCs w:val="15"/>
                                </w:rPr>
                                <w:t xml:space="preserve"> intention to treat analysis </w:t>
                              </w:r>
                            </w:p>
                            <w:p w14:paraId="31F38B44"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(n=314 questionnaires)</w:t>
                              </w:r>
                            </w:p>
                          </w:txbxContent>
                        </wps:txbx>
                        <wps:bodyPr wrap="square" rtlCol="0">
                          <a:spAutoFit/>
                        </wps:bodyPr>
                      </wps:wsp>
                      <wps:wsp>
                        <wps:cNvPr id="16" name="TextBox 160">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1DCC86D7-BA49-420E-978C-62FB1F7DC229}"/>
                            </a:ext>
                          </a:extLst>
                        </wps:cNvPr>
                        <wps:cNvSpPr txBox="1"/>
                        <wps:spPr>
                          <a:xfrm>
                            <a:off x="1530023" y="5813693"/>
                            <a:ext cx="1530350" cy="452755"/>
                          </a:xfrm>
                          <a:prstGeom prst="rect">
                            <a:avLst/>
                          </a:prstGeom>
                          <a:solidFill>
                            <a:schemeClr val="bg1">
                              <a:lumMod val="85000"/>
                            </a:schemeClr>
                          </a:solid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7326E1E"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 xml:space="preserve">Questionnaires included in </w:t>
                              </w:r>
                            </w:p>
                            <w:p w14:paraId="14B75A81" w14:textId="77777777" w:rsidR="009D5747" w:rsidRDefault="009D5747" w:rsidP="009D5747">
                              <w:pPr>
                                <w:pStyle w:val="NormalWeb"/>
                                <w:spacing w:before="0" w:beforeAutospacing="0" w:after="0" w:afterAutospacing="0"/>
                                <w:jc w:val="center"/>
                              </w:pPr>
                              <w:r>
                                <w:rPr>
                                  <w:rFonts w:asciiTheme="minorHAnsi" w:hAnsi="Calibri" w:cstheme="minorBidi"/>
                                  <w:b/>
                                  <w:bCs/>
                                  <w:color w:val="000000" w:themeColor="dark1"/>
                                  <w:kern w:val="24"/>
                                  <w:sz w:val="15"/>
                                  <w:szCs w:val="15"/>
                                </w:rPr>
                                <w:t>per protocol analysis</w:t>
                              </w:r>
                              <w:r>
                                <w:rPr>
                                  <w:rFonts w:asciiTheme="minorHAnsi" w:hAnsi="Calibri" w:cstheme="minorBidi"/>
                                  <w:color w:val="000000" w:themeColor="dark1"/>
                                  <w:kern w:val="24"/>
                                  <w:sz w:val="15"/>
                                  <w:szCs w:val="15"/>
                                </w:rPr>
                                <w:t xml:space="preserve"> </w:t>
                              </w:r>
                            </w:p>
                            <w:p w14:paraId="5917C607"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(n=196 questionnaires)</w:t>
                              </w:r>
                            </w:p>
                          </w:txbxContent>
                        </wps:txbx>
                        <wps:bodyPr wrap="square" rtlCol="0">
                          <a:spAutoFit/>
                        </wps:bodyPr>
                      </wps:wsp>
                      <wps:wsp>
                        <wps:cNvPr id="17" name="TextBox 161">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29D37153-01F8-45D2-93ED-A3C77D28AFD8}"/>
                            </a:ext>
                          </a:extLst>
                        </wps:cNvPr>
                        <wps:cNvSpPr txBox="1"/>
                        <wps:spPr>
                          <a:xfrm>
                            <a:off x="3060045" y="2910621"/>
                            <a:ext cx="1529715" cy="336550"/>
                          </a:xfrm>
                          <a:prstGeom prst="rect">
                            <a:avLst/>
                          </a:prstGeom>
                          <a:noFill/>
                          <a:ln w="12700"/>
                        </wps:spPr>
                        <wps:style>
                          <a:lnRef idx="2">
                            <a:schemeClr val="dk1"/>
                          </a:lnRef>
                          <a:fillRef idx="1">
                            <a:schemeClr val="lt1"/>
                          </a:fillRef>
                          <a:effectRef idx="0">
                            <a:schemeClr val="dk1"/>
                          </a:effectRef>
                          <a:fontRef idx="minor">
                            <a:schemeClr val="dk1"/>
                          </a:fontRef>
                        </wps:style>
                        <wps:txbx>
                          <w:txbxContent>
                            <w:p w14:paraId="0014D91B"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Allocated to intervention (adhesive) first (n=17)</w:t>
                              </w:r>
                            </w:p>
                          </w:txbxContent>
                        </wps:txbx>
                        <wps:bodyPr wrap="square" rtlCol="0">
                          <a:spAutoFit/>
                        </wps:bodyPr>
                      </wps:wsp>
                      <wps:wsp>
                        <wps:cNvPr id="18" name="Straight Arrow Connector 18">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A9D38BF5-F1B9-49C7-B3EC-C4D3A5566B06}"/>
                            </a:ext>
                          </a:extLst>
                        </wps:cNvPr>
                        <wps:cNvCnPr>
                          <a:endCxn id="17" idx="0"/>
                        </wps:cNvCnPr>
                        <wps:spPr>
                          <a:xfrm>
                            <a:off x="3825248" y="2603371"/>
                            <a:ext cx="0" cy="307374"/>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19" name="Straight Arrow Connector 19">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8ADD6852-E626-473A-840C-48DEEF283FC8}"/>
                            </a:ext>
                          </a:extLst>
                        </wps:cNvPr>
                        <wps:cNvCnPr>
                          <a:stCxn id="14" idx="2"/>
                          <a:endCxn id="15" idx="0"/>
                        </wps:cNvCnPr>
                        <wps:spPr>
                          <a:xfrm>
                            <a:off x="2295149" y="4780932"/>
                            <a:ext cx="0" cy="292642"/>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20" name="Straight Arrow Connector 20">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978EF2A1-7939-45F7-9332-7F6A27350C3C}"/>
                            </a:ext>
                          </a:extLst>
                        </wps:cNvPr>
                        <wps:cNvCnPr>
                          <a:stCxn id="15" idx="2"/>
                          <a:endCxn id="16" idx="0"/>
                        </wps:cNvCnPr>
                        <wps:spPr>
                          <a:xfrm>
                            <a:off x="2295149" y="5521004"/>
                            <a:ext cx="0" cy="292988"/>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21" name="TextBox 165">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23B078EB-174E-4EDC-AB0D-EDB6BAC90F95}"/>
                            </a:ext>
                          </a:extLst>
                        </wps:cNvPr>
                        <wps:cNvSpPr txBox="1"/>
                        <wps:spPr>
                          <a:xfrm>
                            <a:off x="3060045" y="3652545"/>
                            <a:ext cx="1529715" cy="336550"/>
                          </a:xfrm>
                          <a:prstGeom prst="rect">
                            <a:avLst/>
                          </a:prstGeom>
                          <a:noFill/>
                          <a:ln w="12700"/>
                        </wps:spPr>
                        <wps:style>
                          <a:lnRef idx="2">
                            <a:schemeClr val="dk1"/>
                          </a:lnRef>
                          <a:fillRef idx="1">
                            <a:schemeClr val="lt1"/>
                          </a:fillRef>
                          <a:effectRef idx="0">
                            <a:schemeClr val="dk1"/>
                          </a:effectRef>
                          <a:fontRef idx="minor">
                            <a:schemeClr val="dk1"/>
                          </a:fontRef>
                        </wps:style>
                        <wps:txbx>
                          <w:txbxContent>
                            <w:p w14:paraId="3AD99D20"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 xml:space="preserve">Allocated to control </w:t>
                              </w:r>
                            </w:p>
                            <w:p w14:paraId="496DB6EF"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(no adhesive) second (n=17)</w:t>
                              </w:r>
                            </w:p>
                          </w:txbxContent>
                        </wps:txbx>
                        <wps:bodyPr wrap="square" rtlCol="0">
                          <a:spAutoFit/>
                        </wps:bodyPr>
                      </wps:wsp>
                      <wps:wsp>
                        <wps:cNvPr id="22" name="Straight Arrow Connector 22">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09270A65-75C0-4243-84EF-4C960655F5D6}"/>
                            </a:ext>
                          </a:extLst>
                        </wps:cNvPr>
                        <wps:cNvCnPr>
                          <a:stCxn id="17" idx="2"/>
                          <a:endCxn id="21" idx="0"/>
                        </wps:cNvCnPr>
                        <wps:spPr>
                          <a:xfrm>
                            <a:off x="3825248" y="3239809"/>
                            <a:ext cx="0" cy="412892"/>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23" name="Straight Arrow Connector 23">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5CAB3309-1A81-4382-83A2-247EAD77C912}"/>
                            </a:ext>
                          </a:extLst>
                        </wps:cNvPr>
                        <wps:cNvCnPr>
                          <a:stCxn id="21" idx="2"/>
                          <a:endCxn id="14" idx="3"/>
                        </wps:cNvCnPr>
                        <wps:spPr>
                          <a:xfrm flipH="1">
                            <a:off x="3060198" y="3981765"/>
                            <a:ext cx="765050" cy="575452"/>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24" name="TextBox 168">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F50AD977-7579-4871-85A7-A265C75F31B0}"/>
                            </a:ext>
                          </a:extLst>
                        </wps:cNvPr>
                        <wps:cNvSpPr txBox="1"/>
                        <wps:spPr>
                          <a:xfrm>
                            <a:off x="0" y="2910620"/>
                            <a:ext cx="1529715" cy="336550"/>
                          </a:xfrm>
                          <a:prstGeom prst="rect">
                            <a:avLst/>
                          </a:prstGeom>
                          <a:noFill/>
                          <a:ln w="12700"/>
                        </wps:spPr>
                        <wps:style>
                          <a:lnRef idx="2">
                            <a:schemeClr val="dk1"/>
                          </a:lnRef>
                          <a:fillRef idx="1">
                            <a:schemeClr val="lt1"/>
                          </a:fillRef>
                          <a:effectRef idx="0">
                            <a:schemeClr val="dk1"/>
                          </a:effectRef>
                          <a:fontRef idx="minor">
                            <a:schemeClr val="dk1"/>
                          </a:fontRef>
                        </wps:style>
                        <wps:txbx>
                          <w:txbxContent>
                            <w:p w14:paraId="110FBBEE"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Allocated to control</w:t>
                              </w:r>
                            </w:p>
                            <w:p w14:paraId="23A9496B"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 xml:space="preserve"> (no adhesive) first (n=17)</w:t>
                              </w:r>
                            </w:p>
                          </w:txbxContent>
                        </wps:txbx>
                        <wps:bodyPr wrap="square" rtlCol="0">
                          <a:spAutoFit/>
                        </wps:bodyPr>
                      </wps:wsp>
                      <wps:wsp>
                        <wps:cNvPr id="25" name="Straight Arrow Connector 25">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E09C68C1-7DEC-461F-92ED-1B97EBFF0945}"/>
                            </a:ext>
                          </a:extLst>
                        </wps:cNvPr>
                        <wps:cNvCnPr>
                          <a:endCxn id="24" idx="0"/>
                        </wps:cNvCnPr>
                        <wps:spPr>
                          <a:xfrm flipH="1">
                            <a:off x="765049" y="2603371"/>
                            <a:ext cx="2" cy="307373"/>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26" name="TextBox 170">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685FE55A-E96A-407A-AF98-3AB7747F028D}"/>
                            </a:ext>
                          </a:extLst>
                        </wps:cNvPr>
                        <wps:cNvSpPr txBox="1"/>
                        <wps:spPr>
                          <a:xfrm>
                            <a:off x="0" y="3652544"/>
                            <a:ext cx="1529715" cy="336550"/>
                          </a:xfrm>
                          <a:prstGeom prst="rect">
                            <a:avLst/>
                          </a:prstGeom>
                          <a:noFill/>
                          <a:ln w="12700"/>
                        </wps:spPr>
                        <wps:style>
                          <a:lnRef idx="2">
                            <a:schemeClr val="dk1"/>
                          </a:lnRef>
                          <a:fillRef idx="1">
                            <a:schemeClr val="lt1"/>
                          </a:fillRef>
                          <a:effectRef idx="0">
                            <a:schemeClr val="dk1"/>
                          </a:effectRef>
                          <a:fontRef idx="minor">
                            <a:schemeClr val="dk1"/>
                          </a:fontRef>
                        </wps:style>
                        <wps:txbx>
                          <w:txbxContent>
                            <w:p w14:paraId="30724AF0"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 xml:space="preserve">Allocated to intervention </w:t>
                              </w:r>
                            </w:p>
                            <w:p w14:paraId="2BB1B474"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(adhesive) second (n=17)</w:t>
                              </w:r>
                            </w:p>
                          </w:txbxContent>
                        </wps:txbx>
                        <wps:bodyPr wrap="square" rtlCol="0">
                          <a:spAutoFit/>
                        </wps:bodyPr>
                      </wps:wsp>
                      <wps:wsp>
                        <wps:cNvPr id="27" name="Straight Arrow Connector 27">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A3F3EED9-2C81-4C43-B7AE-8E576BD70F43}"/>
                            </a:ext>
                          </a:extLst>
                        </wps:cNvPr>
                        <wps:cNvCnPr>
                          <a:stCxn id="24" idx="2"/>
                          <a:endCxn id="26" idx="0"/>
                        </wps:cNvCnPr>
                        <wps:spPr>
                          <a:xfrm>
                            <a:off x="765049" y="3239808"/>
                            <a:ext cx="0" cy="412892"/>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28" name="Straight Arrow Connector 28">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F690C83A-CF57-44C9-B015-23CF4E667749}"/>
                            </a:ext>
                          </a:extLst>
                        </wps:cNvPr>
                        <wps:cNvCnPr>
                          <a:cxnSpLocks/>
                          <a:stCxn id="26" idx="2"/>
                          <a:endCxn id="14" idx="1"/>
                        </wps:cNvCnPr>
                        <wps:spPr>
                          <a:xfrm>
                            <a:off x="765049" y="3981764"/>
                            <a:ext cx="765051" cy="575453"/>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29" name="TextBox 173">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738653BF-A32A-47EE-BC8B-0CE806568DE2}"/>
                            </a:ext>
                          </a:extLst>
                        </wps:cNvPr>
                        <wps:cNvSpPr txBox="1"/>
                        <wps:spPr>
                          <a:xfrm>
                            <a:off x="3259650" y="315250"/>
                            <a:ext cx="1679575" cy="336550"/>
                          </a:xfrm>
                          <a:prstGeom prst="rect">
                            <a:avLst/>
                          </a:prstGeom>
                          <a:noFill/>
                          <a:ln w="12700"/>
                        </wps:spPr>
                        <wps:style>
                          <a:lnRef idx="2">
                            <a:schemeClr val="dk1"/>
                          </a:lnRef>
                          <a:fillRef idx="1">
                            <a:schemeClr val="lt1"/>
                          </a:fillRef>
                          <a:effectRef idx="0">
                            <a:schemeClr val="dk1"/>
                          </a:effectRef>
                          <a:fontRef idx="minor">
                            <a:schemeClr val="dk1"/>
                          </a:fontRef>
                        </wps:style>
                        <wps:txbx>
                          <w:txbxContent>
                            <w:p w14:paraId="5B6482C2" w14:textId="77777777" w:rsidR="009D5747" w:rsidRDefault="009D5747" w:rsidP="009D5747">
                              <w:pPr>
                                <w:pStyle w:val="NormalWeb"/>
                                <w:spacing w:before="0" w:beforeAutospacing="0" w:after="0" w:afterAutospacing="0"/>
                              </w:pPr>
                              <w:r>
                                <w:rPr>
                                  <w:rFonts w:asciiTheme="minorHAnsi" w:hAnsi="Calibri" w:cstheme="minorBidi"/>
                                  <w:color w:val="000000" w:themeColor="dark1"/>
                                  <w:kern w:val="24"/>
                                  <w:sz w:val="15"/>
                                  <w:szCs w:val="15"/>
                                </w:rPr>
                                <w:t>Declined (n=43)</w:t>
                              </w:r>
                            </w:p>
                            <w:p w14:paraId="39F9244B" w14:textId="77777777" w:rsidR="009D5747" w:rsidRDefault="009D5747" w:rsidP="009D5747">
                              <w:pPr>
                                <w:pStyle w:val="NormalWeb"/>
                                <w:spacing w:before="0" w:beforeAutospacing="0" w:after="0" w:afterAutospacing="0"/>
                              </w:pPr>
                              <w:r>
                                <w:rPr>
                                  <w:rFonts w:asciiTheme="minorHAnsi" w:hAnsi="Calibri" w:cstheme="minorBidi"/>
                                  <w:color w:val="000000" w:themeColor="dark1"/>
                                  <w:kern w:val="24"/>
                                  <w:sz w:val="15"/>
                                  <w:szCs w:val="15"/>
                                </w:rPr>
                                <w:t>Unable to contact (n=20)</w:t>
                              </w:r>
                            </w:p>
                          </w:txbxContent>
                        </wps:txbx>
                        <wps:bodyPr wrap="square" rtlCol="0">
                          <a:spAutoFit/>
                        </wps:bodyPr>
                      </wps:wsp>
                      <wps:wsp>
                        <wps:cNvPr id="30" name="TextBox 174">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10EC13DE-D538-42D8-9C0C-4D4B5DFEC518}"/>
                            </a:ext>
                          </a:extLst>
                        </wps:cNvPr>
                        <wps:cNvSpPr txBox="1"/>
                        <wps:spPr>
                          <a:xfrm>
                            <a:off x="3259650" y="883315"/>
                            <a:ext cx="1679575" cy="220345"/>
                          </a:xfrm>
                          <a:prstGeom prst="rect">
                            <a:avLst/>
                          </a:prstGeom>
                          <a:noFill/>
                          <a:ln w="12700"/>
                        </wps:spPr>
                        <wps:style>
                          <a:lnRef idx="2">
                            <a:schemeClr val="dk1"/>
                          </a:lnRef>
                          <a:fillRef idx="1">
                            <a:schemeClr val="lt1"/>
                          </a:fillRef>
                          <a:effectRef idx="0">
                            <a:schemeClr val="dk1"/>
                          </a:effectRef>
                          <a:fontRef idx="minor">
                            <a:schemeClr val="dk1"/>
                          </a:fontRef>
                        </wps:style>
                        <wps:txbx>
                          <w:txbxContent>
                            <w:p w14:paraId="25F22697" w14:textId="77777777" w:rsidR="009D5747" w:rsidRDefault="009D5747" w:rsidP="009D5747">
                              <w:pPr>
                                <w:pStyle w:val="NormalWeb"/>
                                <w:spacing w:before="0" w:beforeAutospacing="0" w:after="0" w:afterAutospacing="0"/>
                              </w:pPr>
                              <w:r>
                                <w:rPr>
                                  <w:rFonts w:asciiTheme="minorHAnsi" w:hAnsi="Calibri" w:cstheme="minorBidi"/>
                                  <w:color w:val="000000" w:themeColor="dark1"/>
                                  <w:kern w:val="24"/>
                                  <w:sz w:val="15"/>
                                  <w:szCs w:val="15"/>
                                </w:rPr>
                                <w:t>Not meeting inclusion criteria (n=13)</w:t>
                              </w:r>
                            </w:p>
                          </w:txbxContent>
                        </wps:txbx>
                        <wps:bodyPr wrap="square" rtlCol="0">
                          <a:spAutoFit/>
                        </wps:bodyPr>
                      </wps:wsp>
                      <wps:wsp>
                        <wps:cNvPr id="31" name="TextBox 175">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FC7BEAF1-CD88-406E-BEEC-AAB526F2E715}"/>
                            </a:ext>
                          </a:extLst>
                        </wps:cNvPr>
                        <wps:cNvSpPr txBox="1"/>
                        <wps:spPr>
                          <a:xfrm>
                            <a:off x="3259650" y="1784484"/>
                            <a:ext cx="1679575" cy="220345"/>
                          </a:xfrm>
                          <a:prstGeom prst="rect">
                            <a:avLst/>
                          </a:prstGeom>
                          <a:noFill/>
                          <a:ln w="12700"/>
                        </wps:spPr>
                        <wps:style>
                          <a:lnRef idx="2">
                            <a:schemeClr val="dk1"/>
                          </a:lnRef>
                          <a:fillRef idx="1">
                            <a:schemeClr val="lt1"/>
                          </a:fillRef>
                          <a:effectRef idx="0">
                            <a:schemeClr val="dk1"/>
                          </a:effectRef>
                          <a:fontRef idx="minor">
                            <a:schemeClr val="dk1"/>
                          </a:fontRef>
                        </wps:style>
                        <wps:txbx>
                          <w:txbxContent>
                            <w:p w14:paraId="55BF446C" w14:textId="77777777" w:rsidR="009D5747" w:rsidRDefault="009D5747" w:rsidP="009D5747">
                              <w:pPr>
                                <w:pStyle w:val="NormalWeb"/>
                                <w:spacing w:before="0" w:beforeAutospacing="0" w:after="0" w:afterAutospacing="0"/>
                              </w:pPr>
                              <w:r>
                                <w:rPr>
                                  <w:rFonts w:asciiTheme="minorHAnsi" w:hAnsi="Calibri" w:cstheme="minorBidi"/>
                                  <w:color w:val="000000" w:themeColor="dark1"/>
                                  <w:kern w:val="24"/>
                                  <w:sz w:val="15"/>
                                  <w:szCs w:val="15"/>
                                </w:rPr>
                                <w:t>Declined adhesive study (n=30)</w:t>
                              </w:r>
                            </w:p>
                          </w:txbxContent>
                        </wps:txbx>
                        <wps:bodyPr wrap="square" rtlCol="0">
                          <a:spAutoFit/>
                        </wps:bodyPr>
                      </wps:wsp>
                      <wps:wsp>
                        <wps:cNvPr id="32" name="Straight Connector 32">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56A8D304-0A48-4939-8B2A-17AF5DE34E26}"/>
                            </a:ext>
                          </a:extLst>
                        </wps:cNvPr>
                        <wps:cNvCnPr>
                          <a:cxnSpLocks/>
                          <a:endCxn id="29" idx="1"/>
                        </wps:cNvCnPr>
                        <wps:spPr>
                          <a:xfrm>
                            <a:off x="2295146" y="468641"/>
                            <a:ext cx="964668" cy="11154"/>
                          </a:xfrm>
                          <a:prstGeom prst="line">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33" name="Straight Connector 33">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C7E78B2F-5E63-496F-959B-FBFE5DF45E89}"/>
                            </a:ext>
                          </a:extLst>
                        </wps:cNvPr>
                        <wps:cNvCnPr>
                          <a:cxnSpLocks/>
                        </wps:cNvCnPr>
                        <wps:spPr>
                          <a:xfrm>
                            <a:off x="2295146" y="1882873"/>
                            <a:ext cx="964668" cy="4255"/>
                          </a:xfrm>
                          <a:prstGeom prst="line">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34" name="TextBox 180">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F7AAC946-C871-4245-98A3-E0F7DA8D7825}"/>
                            </a:ext>
                          </a:extLst>
                        </wps:cNvPr>
                        <wps:cNvSpPr txBox="1"/>
                        <wps:spPr>
                          <a:xfrm>
                            <a:off x="3259814" y="4634630"/>
                            <a:ext cx="2682815" cy="802527"/>
                          </a:xfrm>
                          <a:prstGeom prst="rect">
                            <a:avLst/>
                          </a:prstGeom>
                          <a:noFill/>
                          <a:ln w="12700"/>
                        </wps:spPr>
                        <wps:style>
                          <a:lnRef idx="2">
                            <a:schemeClr val="dk1"/>
                          </a:lnRef>
                          <a:fillRef idx="1">
                            <a:schemeClr val="lt1"/>
                          </a:fillRef>
                          <a:effectRef idx="0">
                            <a:schemeClr val="dk1"/>
                          </a:effectRef>
                          <a:fontRef idx="minor">
                            <a:schemeClr val="dk1"/>
                          </a:fontRef>
                        </wps:style>
                        <wps:txbx>
                          <w:txbxContent>
                            <w:p w14:paraId="25B0CDB6" w14:textId="77777777" w:rsidR="009D5747" w:rsidRDefault="009D5747" w:rsidP="009D5747">
                              <w:pPr>
                                <w:pStyle w:val="NormalWeb"/>
                                <w:spacing w:before="0" w:beforeAutospacing="0" w:after="0" w:afterAutospacing="0"/>
                              </w:pPr>
                              <w:r>
                                <w:rPr>
                                  <w:rFonts w:asciiTheme="minorHAnsi" w:hAnsi="Calibri" w:cstheme="minorBidi"/>
                                  <w:color w:val="000000" w:themeColor="dark1"/>
                                  <w:kern w:val="24"/>
                                  <w:sz w:val="15"/>
                                  <w:szCs w:val="15"/>
                                </w:rPr>
                                <w:t>Excluded questionnaires due to incomplete response (n=6 questionnaires):</w:t>
                              </w:r>
                            </w:p>
                            <w:p w14:paraId="0AD076DE" w14:textId="77777777" w:rsidR="009D5747" w:rsidRDefault="009D5747" w:rsidP="009D5747">
                              <w:pPr>
                                <w:pStyle w:val="ListParagraph"/>
                                <w:numPr>
                                  <w:ilvl w:val="0"/>
                                  <w:numId w:val="21"/>
                                </w:numPr>
                                <w:spacing w:after="0" w:line="240" w:lineRule="auto"/>
                                <w:rPr>
                                  <w:rFonts w:eastAsia="Times New Roman"/>
                                  <w:sz w:val="15"/>
                                </w:rPr>
                              </w:pPr>
                              <w:r>
                                <w:rPr>
                                  <w:rFonts w:hAnsi="Calibri"/>
                                  <w:color w:val="000000" w:themeColor="dark1"/>
                                  <w:kern w:val="24"/>
                                  <w:sz w:val="15"/>
                                  <w:szCs w:val="15"/>
                                </w:rPr>
                                <w:t>Did not report adhesive use or non-use AND did not report sensor loss or non-loss (n=5 questionnaires)</w:t>
                              </w:r>
                            </w:p>
                            <w:p w14:paraId="7A6CDB84" w14:textId="77777777" w:rsidR="009D5747" w:rsidRDefault="009D5747" w:rsidP="009D5747">
                              <w:pPr>
                                <w:pStyle w:val="ListParagraph"/>
                                <w:numPr>
                                  <w:ilvl w:val="0"/>
                                  <w:numId w:val="21"/>
                                </w:numPr>
                                <w:spacing w:after="0" w:line="240" w:lineRule="auto"/>
                                <w:rPr>
                                  <w:rFonts w:eastAsia="Times New Roman"/>
                                  <w:sz w:val="15"/>
                                </w:rPr>
                              </w:pPr>
                              <w:r>
                                <w:rPr>
                                  <w:rFonts w:hAnsi="Calibri"/>
                                  <w:color w:val="000000" w:themeColor="dark1"/>
                                  <w:kern w:val="24"/>
                                  <w:sz w:val="15"/>
                                  <w:szCs w:val="15"/>
                                </w:rPr>
                                <w:t>Did not report sensor loss or non-loss (n=1 questionnaires)</w:t>
                              </w:r>
                            </w:p>
                          </w:txbxContent>
                        </wps:txbx>
                        <wps:bodyPr wrap="square" rtlCol="0">
                          <a:spAutoFit/>
                        </wps:bodyPr>
                      </wps:wsp>
                      <wps:wsp>
                        <wps:cNvPr id="35" name="TextBox 181">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E24721F1-BC57-49F9-A8CC-413A9F805D7B}"/>
                            </a:ext>
                          </a:extLst>
                        </wps:cNvPr>
                        <wps:cNvSpPr txBox="1"/>
                        <wps:spPr>
                          <a:xfrm>
                            <a:off x="3259650" y="5506987"/>
                            <a:ext cx="2682875" cy="336550"/>
                          </a:xfrm>
                          <a:prstGeom prst="rect">
                            <a:avLst/>
                          </a:prstGeom>
                          <a:noFill/>
                          <a:ln w="12700"/>
                        </wps:spPr>
                        <wps:style>
                          <a:lnRef idx="2">
                            <a:schemeClr val="dk1"/>
                          </a:lnRef>
                          <a:fillRef idx="1">
                            <a:schemeClr val="lt1"/>
                          </a:fillRef>
                          <a:effectRef idx="0">
                            <a:schemeClr val="dk1"/>
                          </a:effectRef>
                          <a:fontRef idx="minor">
                            <a:schemeClr val="dk1"/>
                          </a:fontRef>
                        </wps:style>
                        <wps:txbx>
                          <w:txbxContent>
                            <w:p w14:paraId="3D2E51FC" w14:textId="77777777" w:rsidR="009D5747" w:rsidRDefault="009D5747" w:rsidP="009D5747">
                              <w:pPr>
                                <w:pStyle w:val="NormalWeb"/>
                                <w:spacing w:before="0" w:beforeAutospacing="0" w:after="0" w:afterAutospacing="0"/>
                              </w:pPr>
                              <w:r>
                                <w:rPr>
                                  <w:rFonts w:asciiTheme="minorHAnsi" w:hAnsi="Calibri" w:cstheme="minorBidi"/>
                                  <w:color w:val="000000" w:themeColor="dark1"/>
                                  <w:kern w:val="24"/>
                                  <w:sz w:val="15"/>
                                  <w:szCs w:val="15"/>
                                </w:rPr>
                                <w:t>Questionnaires excluded due to non-compliance with allocation protocol (n=118 questionnaires)</w:t>
                              </w:r>
                            </w:p>
                          </w:txbxContent>
                        </wps:txbx>
                        <wps:bodyPr wrap="square" rtlCol="0">
                          <a:spAutoFit/>
                        </wps:bodyPr>
                      </wps:wsp>
                      <wps:wsp>
                        <wps:cNvPr id="36" name="Straight Connector 36">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39982C7D-5075-4783-B05B-A55FA50294DF}"/>
                            </a:ext>
                          </a:extLst>
                        </wps:cNvPr>
                        <wps:cNvCnPr>
                          <a:cxnSpLocks/>
                        </wps:cNvCnPr>
                        <wps:spPr>
                          <a:xfrm>
                            <a:off x="2295144" y="984485"/>
                            <a:ext cx="964668" cy="4255"/>
                          </a:xfrm>
                          <a:prstGeom prst="line">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37" name="Straight Connector 37">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E55AC18D-C605-4070-AC94-A29D35CBF0CE}"/>
                            </a:ext>
                          </a:extLst>
                        </wps:cNvPr>
                        <wps:cNvCnPr>
                          <a:cxnSpLocks/>
                        </wps:cNvCnPr>
                        <wps:spPr>
                          <a:xfrm>
                            <a:off x="2295144" y="4918062"/>
                            <a:ext cx="964668" cy="4255"/>
                          </a:xfrm>
                          <a:prstGeom prst="line">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38" name="Straight Connector 38">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77095396-EDA6-4C79-98D7-FA044150314B}"/>
                            </a:ext>
                          </a:extLst>
                        </wps:cNvPr>
                        <wps:cNvCnPr>
                          <a:cxnSpLocks/>
                        </wps:cNvCnPr>
                        <wps:spPr>
                          <a:xfrm>
                            <a:off x="2295144" y="5664220"/>
                            <a:ext cx="964668" cy="4255"/>
                          </a:xfrm>
                          <a:prstGeom prst="line">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2B72B891" id="Group 3" o:spid="_x0000_s1026" style="position:absolute;margin-left:4.5pt;margin-top:30.2pt;width:467.9pt;height:493.4pt;z-index:251659264" coordsize="5942629,62664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">
                <v:shapetype id="_x0000_t202" coordsize="21600,21600" o:spt="202" path="m0,0l0,21600,21600,21600,21600,0xe">
                  <v:stroke joinstyle="miter"/>
                  <v:path gradientshapeok="t" o:connecttype="rect"/>
                </v:shapetype>
                <v:shape id="TextBox 138" o:spid="_x0000_s1027" type="#_x0000_t202" style="position:absolute;left:1530023;width:1530350;height:336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jDPLwQAA&#10;ANoAAAAPAAAAZHJzL2Rvd25yZXYueG1sRI/NisIwFIX3gu8QruBOU7sQ7ZgWFUVXA6PiuLw017bY&#10;3JQman17MzDg8nB+Ps4i60wtHtS6yrKCyTgCQZxbXXGh4HTcjmYgnEfWWFsmBS9ykKX93gITbZ/8&#10;Q4+DL0QYYZeggtL7JpHS5SUZdGPbEAfvaluDPsi2kLrFZxg3tYyjaCoNVhwIJTa0Lim/He4mcIvf&#10;+ezI681qeznTd767bc7xSanhoFt+gfDU+U/4v73XCmL4uxJugEz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Iwzy8EAAADaAAAADwAAAAAAAAAAAAAAAACXAgAAZHJzL2Rvd25y&#10;ZXYueG1sUEsFBgAAAAAEAAQA9QAAAIUDAAAAAA==&#10;" filled="f" strokecolor="black [3200]" strokeweight="1pt">
                  <v:textbox style="mso-fit-shape-to-text:t">
                    <w:txbxContent>
                      <w:p w14:paraId="3762643E"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 xml:space="preserve">Diabetes clinic visits. </w:t>
                        </w:r>
                        <w:r>
                          <w:rPr>
                            <w:rFonts w:asciiTheme="minorHAnsi" w:hAnsi="Calibri" w:cstheme="minorBidi"/>
                            <w:color w:val="000000" w:themeColor="dark1"/>
                            <w:kern w:val="24"/>
                            <w:sz w:val="15"/>
                            <w:szCs w:val="15"/>
                          </w:rPr>
                          <w:br/>
                          <w:t>Received study overview (n=140)</w:t>
                        </w:r>
                      </w:p>
                    </w:txbxContent>
                  </v:textbox>
                </v:shape>
                <v:shape id="TextBox 140" o:spid="_x0000_s1028" type="#_x0000_t202" style="position:absolute;left:1530023;top:621981;width:1530350;height:2203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wJZQwwAA&#10;ANoAAAAPAAAAZHJzL2Rvd25yZXYueG1sRI/NasJAFIX3Bd9huIK7OtFCidFJqGKwq0JV1OUlc5sE&#10;M3dCZpqkb98pFFwezs/H2WSjaURPnastK1jMIxDEhdU1lwrOp/w5BuE8ssbGMin4IQdZOnnaYKLt&#10;wJ/UH30pwgi7BBVU3reJlK6oyKCb25Y4eF+2M+iD7EqpOxzCuGnkMopepcGaA6HClnYVFffjtwnc&#10;8rqKT7zbb/PbhT6Kw31/WZ6Vmk3HtzUIT6N/hP/b71rBC/xdCTdAp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wJZQwwAAANoAAAAPAAAAAAAAAAAAAAAAAJcCAABkcnMvZG93&#10;bnJldi54bWxQSwUGAAAAAAQABAD1AAAAhwMAAAAA&#10;" filled="f" strokecolor="black [3200]" strokeweight="1pt">
                  <v:textbox style="mso-fit-shape-to-text:t">
                    <w:txbxContent>
                      <w:p w14:paraId="54AC628F"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Assessed for eligibility (n=77)</w:t>
                        </w:r>
                      </w:p>
                    </w:txbxContent>
                  </v:textbox>
                </v:shape>
                <v:shape id="TextBox 141" o:spid="_x0000_s1029" type="#_x0000_t202" style="position:absolute;left:1530100;top:1125356;width:1530098;height:6841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Zau/wwAA&#10;ANoAAAAPAAAAZHJzL2Rvd25yZXYueG1sRI/NasJAFIX3Bd9huIK7OlFoidFJqGKwq0JV1OUlc5sE&#10;M3dCZpqkb98pFFwezs/H2WSjaURPnastK1jMIxDEhdU1lwrOp/w5BuE8ssbGMin4IQdZOnnaYKLt&#10;wJ/UH30pwgi7BBVU3reJlK6oyKCb25Y4eF+2M+iD7EqpOxzCuGnkMopepcGaA6HClnYVFffjtwnc&#10;8rqKT7zbb/PbhT6Kw31/WZ6Vmk3HtzUIT6N/hP/b71rBC/xdCTdAp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Zau/wwAAANoAAAAPAAAAAAAAAAAAAAAAAJcCAABkcnMvZG93&#10;bnJldi54bWxQSwUGAAAAAAQABAD1AAAAhwMAAAAA&#10;" filled="f" strokecolor="black [3200]" strokeweight="1pt">
                  <v:textbox style="mso-fit-shape-to-text:t">
                    <w:txbxContent>
                      <w:p w14:paraId="744DECBA"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 xml:space="preserve">Recruited and completed 6-months in the </w:t>
                        </w:r>
                        <w:r>
                          <w:rPr>
                            <w:rFonts w:asciiTheme="minorHAnsi" w:hAnsi="Calibri" w:cstheme="minorBidi"/>
                            <w:i/>
                            <w:iCs/>
                            <w:color w:val="000000" w:themeColor="dark1"/>
                            <w:kern w:val="24"/>
                            <w:sz w:val="15"/>
                            <w:szCs w:val="15"/>
                          </w:rPr>
                          <w:t>‘Managing Diabetes in a Flash’</w:t>
                        </w:r>
                        <w:r>
                          <w:rPr>
                            <w:rFonts w:asciiTheme="minorHAnsi" w:hAnsi="Calibri" w:cstheme="minorBidi"/>
                            <w:color w:val="000000" w:themeColor="dark1"/>
                            <w:kern w:val="24"/>
                            <w:sz w:val="15"/>
                            <w:szCs w:val="15"/>
                          </w:rPr>
                          <w:t xml:space="preserve"> study and invited into this adhesive study (n=64)</w:t>
                        </w:r>
                      </w:p>
                    </w:txbxContent>
                  </v:textbox>
                </v:shape>
                <v:shape id="TextBox 142" o:spid="_x0000_s1030" type="#_x0000_t202" style="position:absolute;left:1530023;top:1984006;width:1530350;height:336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tzXIvgAA&#10;ANoAAAAPAAAAZHJzL2Rvd25yZXYueG1sRI/LCsIwEEX3gv8QRnCnqS5Eq1FUFF0JPlCXQzO2xWZS&#10;mqj1740guLzcx+FOZrUpxJMql1tW0OtGIIgTq3NOFZyO684QhPPIGgvLpOBNDmbTZmOCsbYv3tPz&#10;4FMRRtjFqCDzvoyldElGBl3XlsTBu9nKoA+ySqWu8BXGTSH7UTSQBnMOhAxLWmaU3A8PE7jpZTQ8&#10;8nK1WF/PtEs299W5f1Kq3arnYxCeav8P/9pbrWAA3yvhBsjp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l7c1yL4AAADaAAAADwAAAAAAAAAAAAAAAACXAgAAZHJzL2Rvd25yZXYu&#10;eG1sUEsFBgAAAAAEAAQA9QAAAIIDAAAAAA==&#10;" filled="f" strokecolor="black [3200]" strokeweight="1pt">
                  <v:textbox style="mso-fit-shape-to-text:t">
                    <w:txbxContent>
                      <w:p w14:paraId="6C7F812C"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Recruited into adhesive study and randomised (n=34)</w:t>
                        </w:r>
                      </w:p>
                    </w:txbxContent>
                  </v:textbox>
                </v:shape>
                <v:shapetype id="_x0000_t32" coordsize="21600,21600" o:spt="32" o:oned="t" path="m0,0l21600,21600e" filled="f">
                  <v:path arrowok="t" fillok="f" o:connecttype="none"/>
                  <o:lock v:ext="edit" shapetype="t"/>
                </v:shapetype>
                <v:shape id="Straight Arrow Connector 7" o:spid="_x0000_s1031" type="#_x0000_t32" style="position:absolute;left:2295149;top:329064;width:0;height:29294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rpgMIAAADaAAAADwAAAGRycy9kb3ducmV2LnhtbESPzWrDMBCE74W8g9hAb42cQN3iRAnB&#10;EMipYCf0vLHWP8RaGUmO3T59VSj0OMzMN8zuMJtePMj5zrKC9SoBQVxZ3XGj4Ho5vbyD8AFZY2+Z&#10;FHyRh8N+8bTDTNuJC3qUoRERwj5DBW0IQyalr1oy6Fd2II5ebZ3BEKVrpHY4Rbjp5SZJUmmw47jQ&#10;4kB5S9W9HI2C2zj41w2lp2JyeZ4Uk/n4rj+Vel7Oxy2IQHP4D/+1z1rBG/xeiTdA7n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erpgMIAAADaAAAADwAAAAAAAAAAAAAA&#10;AAChAgAAZHJzL2Rvd25yZXYueG1sUEsFBgAAAAAEAAQA+QAAAJADAAAAAA==&#10;" strokecolor="black [3200]" strokeweight="1pt">
                  <v:stroke endarrow="open" joinstyle="miter"/>
                </v:shape>
                <v:shape id="Straight Arrow Connector 8" o:spid="_x0000_s1032" type="#_x0000_t32" style="position:absolute;left:2295149;top:832712;width:0;height:29264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V98r8AAADaAAAADwAAAGRycy9kb3ducmV2LnhtbERPyWrDMBC9F/IPYgK9NXIMCcW1bIIh&#10;kFPBael5ao0XYo2MpNhuvr46FHp8vD0vVzOKmZwfLCvY7xIQxI3VA3cKPj/OL68gfEDWOFomBT/k&#10;oSw2Tzlm2i5c03wNnYgh7DNU0IcwZVL6pieDfmcn4si11hkMEbpOaodLDDejTJPkKA0OHBt6nKjq&#10;qbld70bB933yh5SO53pxVZXUi3l/tF9KPW/X0xuIQGv4F/+5L1pB3BqvxBsgi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3HV98r8AAADaAAAADwAAAAAAAAAAAAAAAACh&#10;AgAAZHJzL2Rvd25yZXYueG1sUEsFBgAAAAAEAAQA+QAAAI0DAAAAAA==&#10;" strokecolor="black [3200]" strokeweight="1pt">
                  <v:stroke endarrow="open" joinstyle="miter"/>
                </v:shape>
                <v:shape id="Straight Arrow Connector 9" o:spid="_x0000_s1033" type="#_x0000_t32" style="position:absolute;left:2295149;top:1809518;width:0;height:1745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nYacIAAADaAAAADwAAAGRycy9kb3ducmV2LnhtbESPzWrDMBCE74W8g9hAb42cQE3rRAnB&#10;EMipYCf0vLHWP8RaGUmO3T59VSj0OMzMN8zuMJtePMj5zrKC9SoBQVxZ3XGj4Ho5vbyB8AFZY2+Z&#10;FHyRh8N+8bTDTNuJC3qUoRERwj5DBW0IQyalr1oy6Fd2II5ebZ3BEKVrpHY4Rbjp5SZJUmmw47jQ&#10;4kB5S9W9HI2C2zj41w2lp2JyeZ4Uk/n4rj+Vel7Oxy2IQHP4D/+1z1rBO/xeiTdA7n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znYacIAAADaAAAADwAAAAAAAAAAAAAA&#10;AAChAgAAZHJzL2Rvd25yZXYueG1sUEsFBgAAAAAEAAQA+QAAAJADAAAAAA==&#10;" strokecolor="black [3200]" strokeweight="1pt">
                  <v:stroke endarrow="open" joinstyle="miter"/>
                </v:shape>
                <v:shape id="Straight Arrow Connector 10" o:spid="_x0000_s1034" type="#_x0000_t32" style="position:absolute;left:2295149;top:2313172;width:0;height:29266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XE5isIAAADbAAAADwAAAGRycy9kb3ducmV2LnhtbESPQWvCQBCF7wX/wzIFb3VTQZHUVUpA&#10;8FSIiudpdkxCs7NhdzWpv945CN5meG/e+2a9HV2nbhRi69nA5ywDRVx523Jt4HTcfaxAxYRssfNM&#10;Bv4pwnYzeVtjbv3AJd0OqVYSwjFHA01Kfa51rBpyGGe+Jxbt4oPDJGuotQ04SLjr9DzLltphy9LQ&#10;YE9FQ9Xf4eoM/F77uJjTclcOoSiycnA/98vZmOn7+P0FKtGYXubn9d4KvtDLLzKA3j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XE5isIAAADbAAAADwAAAAAAAAAAAAAA&#10;AAChAgAAZHJzL2Rvd25yZXYueG1sUEsFBgAAAAAEAAQA+QAAAJADAAAAAA==&#10;" strokecolor="black [3200]" strokeweight="1pt">
                  <v:stroke endarrow="open" joinstyle="miter"/>
                </v:shape>
                <v:line id="Straight Connector 11" o:spid="_x0000_s1035" style="position:absolute;visibility:visible;mso-wrap-style:square" from="760705,2605832" to="3830084,26058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mLWF8IAAADbAAAADwAAAGRycy9kb3ducmV2LnhtbERPPWvDMBDdA/0P4grdYjkdTOxGCaEQ&#10;6FJoXSd0vFgX28Q6GUmx3X8fFQrd7vE+b7ObTS9Gcr6zrGCVpCCIa6s7bhRUX4flGoQPyBp7y6Tg&#10;hzzstg+LDRbaTvxJYxkaEUPYF6igDWEopPR1SwZ9YgfiyF2sMxgidI3UDqcYbnr5nKaZNNhxbGhx&#10;oNeW6mt5MwqOdLq6LM/l4fx9+7iYKs+0fFfq6XHev4AINId/8Z/7Tcf5K/j9JR4gt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mLWF8IAAADbAAAADwAAAAAAAAAAAAAA&#10;AAChAgAAZHJzL2Rvd25yZXYueG1sUEsFBgAAAAAEAAQA+QAAAJADAAAAAA==&#10;" strokecolor="black [3200]" strokeweight="1pt">
                  <v:stroke joinstyle="miter"/>
                </v:line>
                <v:shape id="TextBox 156" o:spid="_x0000_s1036" type="#_x0000_t202" style="position:absolute;left:1530023;top:2851402;width:1530350;height:4527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ey78vwAA&#10;ANsAAAAPAAAAZHJzL2Rvd25yZXYueG1sRI9Bi8IwEIXvgv8hjOBFNLWHVapRZGGhV7Xeh2RsS5tJ&#10;aaKt/94Iwt5meG/e92Z/HG0rntT72rGC9SoBQaydqblUUFz/llsQPiAbbB2Tghd5OB6mkz1mxg18&#10;pucllCKGsM9QQRVCl0npdUUW/cp1xFG7u95iiGtfStPjEMNtK9Mk+ZEWa46ECjv6rUg3l4dVcCsW&#10;urkWjbzrNEI251wOIVdqPhtPOxCBxvBv/l7nJtZP4fNLHEAe3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d7Lvy/AAAA2wAAAA8AAAAAAAAAAAAAAAAAlwIAAGRycy9kb3ducmV2&#10;LnhtbFBLBQYAAAAABAAEAPUAAACDAwAAAAA=&#10;" fillcolor="#d8d8d8 [2732]" strokecolor="black [3213]" strokeweight="1pt">
                  <v:textbox style="mso-fit-shape-to-text:t">
                    <w:txbxContent>
                      <w:p w14:paraId="728B5A82" w14:textId="77777777" w:rsidR="009D5747" w:rsidRDefault="009D5747" w:rsidP="009D5747">
                        <w:pPr>
                          <w:pStyle w:val="NormalWeb"/>
                          <w:spacing w:before="0" w:beforeAutospacing="0" w:after="0" w:afterAutospacing="0"/>
                          <w:jc w:val="center"/>
                        </w:pPr>
                        <w:r>
                          <w:rPr>
                            <w:rFonts w:asciiTheme="minorHAnsi" w:hAnsi="Calibri" w:cstheme="minorBidi"/>
                            <w:b/>
                            <w:bCs/>
                            <w:color w:val="000000" w:themeColor="dark1"/>
                            <w:kern w:val="24"/>
                            <w:sz w:val="15"/>
                            <w:szCs w:val="15"/>
                          </w:rPr>
                          <w:t>Phase 1</w:t>
                        </w:r>
                      </w:p>
                      <w:p w14:paraId="671C3239"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 xml:space="preserve">Questionnaires sent </w:t>
                        </w:r>
                      </w:p>
                      <w:p w14:paraId="3FBF9E6E"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(n=204 questionnaires)</w:t>
                        </w:r>
                      </w:p>
                    </w:txbxContent>
                  </v:textbox>
                </v:shape>
                <v:shape id="TextBox 157" o:spid="_x0000_s1037" type="#_x0000_t202" style="position:absolute;left:1530023;top:3592342;width:1530350;height:4527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N4tnwQAA&#10;ANsAAAAPAAAAZHJzL2Rvd25yZXYueG1sRI9Ba4QwEIXvC/0PYQq9LN3YLXSLNUopFLyuuvchmVXR&#10;TMSk6v77TaHQ2wzvzfveZMVmR7HQ7HvHCl4OCQhi7UzPrYKm/n5+B+EDssHRMSm4kYcif9hlmBq3&#10;8pmWKrQihrBPUUEXwpRK6XVHFv3BTcRRu7rZYojr3Eoz4xrD7SiPSfImLfYcCR1O9NWRHqofq+DS&#10;7PVQN4O86mOEnM6lXEOp1NPj9vkBItAW/s1/16WJ9V/h95c4gMz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DeLZ8EAAADbAAAADwAAAAAAAAAAAAAAAACXAgAAZHJzL2Rvd25y&#10;ZXYueG1sUEsFBgAAAAAEAAQA9QAAAIUDAAAAAA==&#10;" fillcolor="#d8d8d8 [2732]" strokecolor="black [3213]" strokeweight="1pt">
                  <v:textbox style="mso-fit-shape-to-text:t">
                    <w:txbxContent>
                      <w:p w14:paraId="352DC71D" w14:textId="77777777" w:rsidR="009D5747" w:rsidRDefault="009D5747" w:rsidP="009D5747">
                        <w:pPr>
                          <w:pStyle w:val="NormalWeb"/>
                          <w:spacing w:before="0" w:beforeAutospacing="0" w:after="0" w:afterAutospacing="0"/>
                          <w:jc w:val="center"/>
                        </w:pPr>
                        <w:r>
                          <w:rPr>
                            <w:rFonts w:asciiTheme="minorHAnsi" w:hAnsi="Calibri" w:cstheme="minorBidi"/>
                            <w:b/>
                            <w:bCs/>
                            <w:color w:val="000000" w:themeColor="dark1"/>
                            <w:kern w:val="24"/>
                            <w:sz w:val="15"/>
                            <w:szCs w:val="15"/>
                          </w:rPr>
                          <w:t>Phase 2</w:t>
                        </w:r>
                      </w:p>
                      <w:p w14:paraId="383C859E"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Questionnaires sent</w:t>
                        </w:r>
                      </w:p>
                      <w:p w14:paraId="04DECF53"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(n=204 questionnaires)</w:t>
                        </w:r>
                      </w:p>
                    </w:txbxContent>
                  </v:textbox>
                </v:shape>
                <v:shape id="TextBox 158" o:spid="_x0000_s1038" type="#_x0000_t202" style="position:absolute;left:1530023;top:4333279;width:1530350;height:4527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3hMTwQAA&#10;ANsAAAAPAAAAZHJzL2Rvd25yZXYueG1sRI9Ba4QwEIXvC/0PYQq9LN3YpXSLNUopFLyuuvchmVXR&#10;TMSk6v77TaHQ2wzvzfveZMVmR7HQ7HvHCl4OCQhi7UzPrYKm/n5+B+EDssHRMSm4kYcif9hlmBq3&#10;8pmWKrQihrBPUUEXwpRK6XVHFv3BTcRRu7rZYojr3Eoz4xrD7SiPSfImLfYcCR1O9NWRHqofq+DS&#10;7PVQN4O86mOEnM6lXEOp1NPj9vkBItAW/s1/16WJ9V/h95c4gMz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94TE8EAAADbAAAADwAAAAAAAAAAAAAAAACXAgAAZHJzL2Rvd25y&#10;ZXYueG1sUEsFBgAAAAAEAAQA9QAAAIUDAAAAAA==&#10;" fillcolor="#d8d8d8 [2732]" strokecolor="black [3213]" strokeweight="1pt">
                  <v:textbox style="mso-fit-shape-to-text:t">
                    <w:txbxContent>
                      <w:p w14:paraId="72C45D38" w14:textId="77777777" w:rsidR="009D5747" w:rsidRDefault="009D5747" w:rsidP="009D5747">
                        <w:pPr>
                          <w:pStyle w:val="NormalWeb"/>
                          <w:spacing w:before="0" w:beforeAutospacing="0" w:after="0" w:afterAutospacing="0"/>
                          <w:jc w:val="center"/>
                        </w:pPr>
                        <w:r>
                          <w:rPr>
                            <w:rFonts w:asciiTheme="minorHAnsi" w:hAnsi="Calibri" w:cstheme="minorBidi"/>
                            <w:b/>
                            <w:bCs/>
                            <w:color w:val="000000" w:themeColor="dark1"/>
                            <w:kern w:val="24"/>
                            <w:sz w:val="15"/>
                            <w:szCs w:val="15"/>
                          </w:rPr>
                          <w:t>Analysis</w:t>
                        </w:r>
                      </w:p>
                      <w:p w14:paraId="723924C7"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 xml:space="preserve">Questionnaires returned </w:t>
                        </w:r>
                      </w:p>
                      <w:p w14:paraId="1544D4D1"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(n=408 questionnaires)</w:t>
                        </w:r>
                      </w:p>
                    </w:txbxContent>
                  </v:textbox>
                </v:shape>
                <v:shape id="TextBox 159" o:spid="_x0000_s1039" type="#_x0000_t202" style="position:absolute;left:1530023;top:5073313;width:1530350;height:4527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raIwQAA&#10;ANsAAAAPAAAAZHJzL2Rvd25yZXYueG1sRI9Ba4QwEIXvC/0PYQq9LN3YhXaLNUopFLyuuvchmVXR&#10;TMSk6v77TaHQ2wzvzfveZMVmR7HQ7HvHCl4OCQhi7UzPrYKm/n5+B+EDssHRMSm4kYcif9hlmBq3&#10;8pmWKrQihrBPUUEXwpRK6XVHFv3BTcRRu7rZYojr3Eoz4xrD7SiPSfImLfYcCR1O9NWRHqofq+DS&#10;7PVQN4O86mOEnM6lXEOp1NPj9vkBItAW/s1/16WJ9V/h95c4gMz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K2iMEAAADbAAAADwAAAAAAAAAAAAAAAACXAgAAZHJzL2Rvd25y&#10;ZXYueG1sUEsFBgAAAAAEAAQA9QAAAIUDAAAAAA==&#10;" fillcolor="#d8d8d8 [2732]" strokecolor="black [3213]" strokeweight="1pt">
                  <v:textbox style="mso-fit-shape-to-text:t">
                    <w:txbxContent>
                      <w:p w14:paraId="0CA50668"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Questionnaires included in</w:t>
                        </w:r>
                        <w:r>
                          <w:rPr>
                            <w:rFonts w:asciiTheme="minorHAnsi" w:hAnsi="Calibri" w:cstheme="minorBidi"/>
                            <w:b/>
                            <w:bCs/>
                            <w:color w:val="000000" w:themeColor="dark1"/>
                            <w:kern w:val="24"/>
                            <w:sz w:val="15"/>
                            <w:szCs w:val="15"/>
                          </w:rPr>
                          <w:t xml:space="preserve"> intention to treat analysis </w:t>
                        </w:r>
                      </w:p>
                      <w:p w14:paraId="31F38B44"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(n=314 questionnaires)</w:t>
                        </w:r>
                      </w:p>
                    </w:txbxContent>
                  </v:textbox>
                </v:shape>
                <v:shape id="TextBox 160" o:spid="_x0000_s1040" type="#_x0000_t202" style="position:absolute;left:1530023;top:5813693;width:1530350;height:4527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QCj/wQAA&#10;ANsAAAAPAAAAZHJzL2Rvd25yZXYueG1sRI9Ba8MwDIXvg/4Ho0IvY3HWQzfSuKUUBrmmze7CVpOQ&#10;WA6xm6T/vi4MdpN4T+97yo+L7cVEo28dK/hMUhDE2pmWawXV9efjG4QPyAZ7x6TgQR6Oh9Vbjplx&#10;M5c0XUItYgj7DBU0IQyZlF43ZNEnbiCO2s2NFkNcx1qaEecYbnu5TdOdtNhyJDQ40Lkh3V3uVsFv&#10;9a67a9XJm95GyFdZyDkUSm3Wy2kPItAS/s1/14WJ9Xfw+iUOIA9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EAo/8EAAADbAAAADwAAAAAAAAAAAAAAAACXAgAAZHJzL2Rvd25y&#10;ZXYueG1sUEsFBgAAAAAEAAQA9QAAAIUDAAAAAA==&#10;" fillcolor="#d8d8d8 [2732]" strokecolor="black [3213]" strokeweight="1pt">
                  <v:textbox style="mso-fit-shape-to-text:t">
                    <w:txbxContent>
                      <w:p w14:paraId="67326E1E"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 xml:space="preserve">Questionnaires included in </w:t>
                        </w:r>
                      </w:p>
                      <w:p w14:paraId="14B75A81" w14:textId="77777777" w:rsidR="009D5747" w:rsidRDefault="009D5747" w:rsidP="009D5747">
                        <w:pPr>
                          <w:pStyle w:val="NormalWeb"/>
                          <w:spacing w:before="0" w:beforeAutospacing="0" w:after="0" w:afterAutospacing="0"/>
                          <w:jc w:val="center"/>
                        </w:pPr>
                        <w:r>
                          <w:rPr>
                            <w:rFonts w:asciiTheme="minorHAnsi" w:hAnsi="Calibri" w:cstheme="minorBidi"/>
                            <w:b/>
                            <w:bCs/>
                            <w:color w:val="000000" w:themeColor="dark1"/>
                            <w:kern w:val="24"/>
                            <w:sz w:val="15"/>
                            <w:szCs w:val="15"/>
                          </w:rPr>
                          <w:t>per protocol analysis</w:t>
                        </w:r>
                        <w:r>
                          <w:rPr>
                            <w:rFonts w:asciiTheme="minorHAnsi" w:hAnsi="Calibri" w:cstheme="minorBidi"/>
                            <w:color w:val="000000" w:themeColor="dark1"/>
                            <w:kern w:val="24"/>
                            <w:sz w:val="15"/>
                            <w:szCs w:val="15"/>
                          </w:rPr>
                          <w:t xml:space="preserve"> </w:t>
                        </w:r>
                      </w:p>
                      <w:p w14:paraId="5917C607"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(n=196 questionnaires)</w:t>
                        </w:r>
                      </w:p>
                    </w:txbxContent>
                  </v:textbox>
                </v:shape>
                <v:shape id="TextBox 161" o:spid="_x0000_s1041" type="#_x0000_t202" style="position:absolute;left:3060045;top:2910621;width:1529715;height:336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RHPlwwAA&#10;ANsAAAAPAAAAZHJzL2Rvd25yZXYueG1sRI9Lq8IwEIX3wv0PYS64s+l14aMaxSuKrgQfqMuhGdti&#10;MylN1PrvjSC4m+GcOd+Z8bQxpbhT7QrLCv6iGARxanXBmYLDftkZgHAeWWNpmRQ8ycF08tMaY6Lt&#10;g7d03/lMhBB2CSrIva8SKV2ak0EX2Yo4aBdbG/RhrTOpa3yEcFPKbhz3pMGCAyHHiuY5pdfdzQRu&#10;dhoO9jxf/C/PR9qkq+vi2D0o1f5tZiMQnhr/NX+u1zrU78P7lzCAn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RHPlwwAAANsAAAAPAAAAAAAAAAAAAAAAAJcCAABkcnMvZG93&#10;bnJldi54bWxQSwUGAAAAAAQABAD1AAAAhwMAAAAA&#10;" filled="f" strokecolor="black [3200]" strokeweight="1pt">
                  <v:textbox style="mso-fit-shape-to-text:t">
                    <w:txbxContent>
                      <w:p w14:paraId="0014D91B"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Allocated to intervention (adhesive) first (n=17)</w:t>
                        </w:r>
                      </w:p>
                    </w:txbxContent>
                  </v:textbox>
                </v:shape>
                <v:shape id="Straight Arrow Connector 18" o:spid="_x0000_s1042" type="#_x0000_t32" style="position:absolute;left:3825248;top:2603371;width:0;height:30737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c1jMIAAADbAAAADwAAAGRycy9kb3ducmV2LnhtbESPQWvCQBCF7wX/wzIFb3VTQZHUVUpA&#10;8FSIiudpdkxCs7NhdzWpv945CN5meG/e+2a9HV2nbhRi69nA5ywDRVx523Jt4HTcfaxAxYRssfNM&#10;Bv4pwnYzeVtjbv3AJd0OqVYSwjFHA01Kfa51rBpyGGe+Jxbt4oPDJGuotQ04SLjr9DzLltphy9LQ&#10;YE9FQ9Xf4eoM/F77uJjTclcOoSiycnA/98vZmOn7+P0FKtGYXubn9d4KvsDKLzKA3j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wc1jMIAAADbAAAADwAAAAAAAAAAAAAA&#10;AAChAgAAZHJzL2Rvd25yZXYueG1sUEsFBgAAAAAEAAQA+QAAAJADAAAAAA==&#10;" strokecolor="black [3200]" strokeweight="1pt">
                  <v:stroke endarrow="open" joinstyle="miter"/>
                </v:shape>
                <v:shape id="Straight Arrow Connector 19" o:spid="_x0000_s1043" type="#_x0000_t32" style="position:absolute;left:2295149;top:4780932;width:0;height:29264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EuQF8EAAADbAAAADwAAAGRycy9kb3ducmV2LnhtbERPyWrDMBC9B/oPYgq9xXIDNYkbJRRD&#10;oKeCnZDz1Bov1BoZSY7dfn1VKOQ2j7fO/riYQdzI+d6yguckBUFcW91zq+ByPq23IHxA1jhYJgXf&#10;5OF4eFjtMdd25pJuVWhFDGGfo4IuhDGX0tcdGfSJHYkj11hnMEToWqkdzjHcDHKTppk02HNs6HCk&#10;oqP6q5qMgs9p9C8byk7l7IoiLWfz8dNclXp6XN5eQQRawl38737Xcf4O/n6JB8jD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AS5AXwQAAANsAAAAPAAAAAAAAAAAAAAAA&#10;AKECAABkcnMvZG93bnJldi54bWxQSwUGAAAAAAQABAD5AAAAjwMAAAAA&#10;" strokecolor="black [3200]" strokeweight="1pt">
                  <v:stroke endarrow="open" joinstyle="miter"/>
                </v:shape>
                <v:shape id="Straight Arrow Connector 20" o:spid="_x0000_s1044" type="#_x0000_t32" style="position:absolute;left:2295149;top:5521004;width:0;height:2929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3zN70AAADbAAAADwAAAGRycy9kb3ducmV2LnhtbERPTYvCMBC9L/gfwgje1tSCIl2jSEHw&#10;JFTF82wztsVmUpJoq7/eHASPj/e92gymFQ9yvrGsYDZNQBCXVjdcKTifdr9LED4ga2wtk4Inedis&#10;Rz8rzLTtuaDHMVQihrDPUEEdQpdJ6cuaDPqp7Ygjd7XOYIjQVVI77GO4aWWaJAtpsOHYUGNHeU3l&#10;7Xg3Cv7vnZ+ntNgVvcvzpOjN4XW9KDUZD9s/EIGG8BV/3HutII3r45f4A+T6D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8d8ze9AAAA2wAAAA8AAAAAAAAAAAAAAAAAoQIA&#10;AGRycy9kb3ducmV2LnhtbFBLBQYAAAAABAAEAPkAAACLAwAAAAA=&#10;" strokecolor="black [3200]" strokeweight="1pt">
                  <v:stroke endarrow="open" joinstyle="miter"/>
                </v:shape>
                <v:shape id="TextBox 165" o:spid="_x0000_s1045" type="#_x0000_t202" style="position:absolute;left:3060045;top:3652545;width:1529715;height:336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YS3wgAA&#10;ANsAAAAPAAAAZHJzL2Rvd25yZXYueG1sRI/NisIwFIX3gu8QruBOU7sYtJoWFWVcDYyKurw017bY&#10;3JQman17MzDg8nB+Ps4i60wtHtS6yrKCyTgCQZxbXXGh4HjYjqYgnEfWWFsmBS9ykKX93gITbZ/8&#10;S4+9L0QYYZeggtL7JpHS5SUZdGPbEAfvaluDPsi2kLrFZxg3tYyj6EsarDgQSmxoXVJ+299N4Bbn&#10;2fTA681qeznRT/5925zio1LDQbecg/DU+U/4v73TCuIJ/H0JP0Cm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NhLfCAAAA2wAAAA8AAAAAAAAAAAAAAAAAlwIAAGRycy9kb3du&#10;cmV2LnhtbFBLBQYAAAAABAAEAPUAAACGAwAAAAA=&#10;" filled="f" strokecolor="black [3200]" strokeweight="1pt">
                  <v:textbox style="mso-fit-shape-to-text:t">
                    <w:txbxContent>
                      <w:p w14:paraId="3AD99D20"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 xml:space="preserve">Allocated to control </w:t>
                        </w:r>
                      </w:p>
                      <w:p w14:paraId="496DB6EF"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(no adhesive) second (n=17)</w:t>
                        </w:r>
                      </w:p>
                    </w:txbxContent>
                  </v:textbox>
                </v:shape>
                <v:shape id="Straight Arrow Connector 22" o:spid="_x0000_s1046" type="#_x0000_t32" style="position:absolute;left:3825248;top:3239809;width:0;height:41289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IPI28IAAADbAAAADwAAAGRycy9kb3ducmV2LnhtbESPzWrDMBCE74W+g9hCbrVcQ0JxrYRi&#10;CPRUsBNy3ljrH2qtjKTYbp++KgR6HGbmG6Y4rGYUMzk/WFbwkqQgiBurB+4UnE/H51cQPiBrHC2T&#10;gm/ycNg/PhSYa7twRXMdOhEh7HNU0Icw5VL6pieDPrETcfRa6wyGKF0ntcMlws0oszTdSYMDx4Ue&#10;Jyp7ar7qm1FwvU1+m9HuWC2uLNNqMZ8/7UWpzdP6/gYi0Br+w/f2h1aQZfD3Jf4Auf8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IPI28IAAADbAAAADwAAAAAAAAAAAAAA&#10;AAChAgAAZHJzL2Rvd25yZXYueG1sUEsFBgAAAAAEAAQA+QAAAJADAAAAAA==&#10;" strokecolor="black [3200]" strokeweight="1pt">
                  <v:stroke endarrow="open" joinstyle="miter"/>
                </v:shape>
                <v:shape id="Straight Arrow Connector 23" o:spid="_x0000_s1047" type="#_x0000_t32" style="position:absolute;left:3060198;top:3981765;width:765050;height:57545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AXIMQAAADbAAAADwAAAGRycy9kb3ducmV2LnhtbESPQWsCMRSE74X+h/AEbzXrSlvZGqUU&#10;bAteqpaeH5vnZnXzEjfp7vrvjVDocZiZb5jFarCN6KgNtWMF00kGgrh0uuZKwfd+/TAHESKyxsYx&#10;KbhQgNXy/m6BhXY9b6nbxUokCIcCFZgYfSFlKA1ZDBPniZN3cK3FmGRbSd1in+C2kXmWPUmLNacF&#10;g57eDJWn3a9V8HM2+eP56/10/PC8tp1/3s/7jVLj0fD6AiLSEP/Df+1PrSCfwe1L+gFye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cBcgxAAAANsAAAAPAAAAAAAAAAAA&#10;AAAAAKECAABkcnMvZG93bnJldi54bWxQSwUGAAAAAAQABAD5AAAAkgMAAAAA&#10;" strokecolor="black [3200]" strokeweight="1pt">
                  <v:stroke endarrow="open" joinstyle="miter"/>
                </v:shape>
                <v:shape id="TextBox 168" o:spid="_x0000_s1048" type="#_x0000_t202" style="position:absolute;top:2910620;width:1529715;height:336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icvwQAA&#10;ANsAAAAPAAAAZHJzL2Rvd25yZXYueG1sRI/NisIwFIX3gu8QruBOU8sgWo2iouhKGBV1eWmubbG5&#10;KU1G69sbYcDl4fx8nOm8MaV4UO0KywoG/QgEcWp1wZmC03HTG4FwHlljaZkUvMjBfNZuTTHR9sm/&#10;9Dj4TIQRdgkqyL2vEildmpNB17cVcfButjbog6wzqWt8hnFTyjiKhtJgwYGQY0WrnNL74c8EbnYZ&#10;j468Wi831zPt0+19fY5PSnU7zWICwlPjv+H/9k4riH/g8yX8ADl7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vonL8EAAADbAAAADwAAAAAAAAAAAAAAAACXAgAAZHJzL2Rvd25y&#10;ZXYueG1sUEsFBgAAAAAEAAQA9QAAAIUDAAAAAA==&#10;" filled="f" strokecolor="black [3200]" strokeweight="1pt">
                  <v:textbox style="mso-fit-shape-to-text:t">
                    <w:txbxContent>
                      <w:p w14:paraId="110FBBEE"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Allocated to control</w:t>
                        </w:r>
                      </w:p>
                      <w:p w14:paraId="23A9496B"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 xml:space="preserve"> (no adhesive) first (n=17)</w:t>
                        </w:r>
                      </w:p>
                    </w:txbxContent>
                  </v:textbox>
                </v:shape>
                <v:shape id="Straight Arrow Connector 25" o:spid="_x0000_s1049" type="#_x0000_t32" style="position:absolute;left:765049;top:2603371;width:2;height:30737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Uqz8QAAADbAAAADwAAAGRycy9kb3ducmV2LnhtbESPQWsCMRSE7wX/Q3gFbzXbBVvZGkUE&#10;q9BLq+L5sXndrG5e4ibdXf99Uyh4HGbmG2a+HGwjOmpD7VjB8yQDQVw6XXOl4HjYPM1AhIissXFM&#10;Cm4UYLkYPcyx0K7nL+r2sRIJwqFABSZGX0gZSkMWw8R54uR9u9ZiTLKtpG6xT3DbyDzLXqTFmtOC&#10;QU9rQ+Vl/2MVnK4mn14/3y/nreeN7fzrYdZ/KDV+HFZvICIN8R7+b++0gnwKf1/SD5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1SrPxAAAANsAAAAPAAAAAAAAAAAA&#10;AAAAAKECAABkcnMvZG93bnJldi54bWxQSwUGAAAAAAQABAD5AAAAkgMAAAAA&#10;" strokecolor="black [3200]" strokeweight="1pt">
                  <v:stroke endarrow="open" joinstyle="miter"/>
                </v:shape>
                <v:shape id="TextBox 170" o:spid="_x0000_s1050" type="#_x0000_t202" style="position:absolute;top:3652544;width:1529715;height:336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BzDwAAA&#10;ANsAAAAPAAAAZHJzL2Rvd25yZXYueG1sRI/NqsIwEIX3gu8QRnCnqV2IVqOoKLoSroq6HJqxLTaT&#10;0kStb2+ECy4P5+fjTOeNKcWTaldYVjDoRyCIU6sLzhScjpveCITzyBpLy6TgTQ7ms3Zriom2L/6j&#10;58FnIoywS1BB7n2VSOnSnAy6vq2Ig3eztUEfZJ1JXeMrjJtSxlE0lAYLDoQcK1rllN4PDxO42WU8&#10;OvJqvdxcz7RPt/f1OT4p1e00iwkIT43/hf/bO60gHsL3S/gBcv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ZBzDwAAAANsAAAAPAAAAAAAAAAAAAAAAAJcCAABkcnMvZG93bnJl&#10;di54bWxQSwUGAAAAAAQABAD1AAAAhAMAAAAA&#10;" filled="f" strokecolor="black [3200]" strokeweight="1pt">
                  <v:textbox style="mso-fit-shape-to-text:t">
                    <w:txbxContent>
                      <w:p w14:paraId="30724AF0"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 xml:space="preserve">Allocated to intervention </w:t>
                        </w:r>
                      </w:p>
                      <w:p w14:paraId="2BB1B474" w14:textId="77777777" w:rsidR="009D5747" w:rsidRDefault="009D5747" w:rsidP="009D5747">
                        <w:pPr>
                          <w:pStyle w:val="NormalWeb"/>
                          <w:spacing w:before="0" w:beforeAutospacing="0" w:after="0" w:afterAutospacing="0"/>
                          <w:jc w:val="center"/>
                        </w:pPr>
                        <w:r>
                          <w:rPr>
                            <w:rFonts w:asciiTheme="minorHAnsi" w:hAnsi="Calibri" w:cstheme="minorBidi"/>
                            <w:color w:val="000000" w:themeColor="dark1"/>
                            <w:kern w:val="24"/>
                            <w:sz w:val="15"/>
                            <w:szCs w:val="15"/>
                          </w:rPr>
                          <w:t>(adhesive) second (n=17)</w:t>
                        </w:r>
                      </w:p>
                    </w:txbxContent>
                  </v:textbox>
                </v:shape>
                <v:shape id="Straight Arrow Connector 27" o:spid="_x0000_s1051" type="#_x0000_t32" style="position:absolute;left:765049;top:3239808;width:0;height:41289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RrQ8MAAADbAAAADwAAAGRycy9kb3ducmV2LnhtbESPwWrDMBBE74X8g9hAbo0cQ9ziRAnF&#10;YMipYLf0vLE2tqm1MpJiu/36qlDocZiZN8zxvJhBTOR8b1nBbpuAIG6s7rlV8P5WPj6D8AFZ42CZ&#10;FHyRh/Np9XDEXNuZK5rq0IoIYZ+jgi6EMZfSNx0Z9Fs7EkfvZp3BEKVrpXY4R7gZZJokmTTYc1zo&#10;cKSio+azvhsF1/vo9yllZTW7okiq2bx+3z6U2qyXlwOIQEv4D/+1L1pB+gS/X+IPkKc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D0a0PDAAAA2wAAAA8AAAAAAAAAAAAA&#10;AAAAoQIAAGRycy9kb3ducmV2LnhtbFBLBQYAAAAABAAEAPkAAACRAwAAAAA=&#10;" strokecolor="black [3200]" strokeweight="1pt">
                  <v:stroke endarrow="open" joinstyle="miter"/>
                </v:shape>
                <v:shape id="Straight Arrow Connector 28" o:spid="_x0000_s1052" type="#_x0000_t32" style="position:absolute;left:765049;top:3981764;width:765051;height:57545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v/Mb0AAADbAAAADwAAAGRycy9kb3ducmV2LnhtbERPTYvCMBC9L/gfwgje1tSCIl2jSEHw&#10;JFTF82wztsVmUpJoq7/eHASPj/e92gymFQ9yvrGsYDZNQBCXVjdcKTifdr9LED4ga2wtk4Inedis&#10;Rz8rzLTtuaDHMVQihrDPUEEdQpdJ6cuaDPqp7Ygjd7XOYIjQVVI77GO4aWWaJAtpsOHYUGNHeU3l&#10;7Xg3Cv7vnZ+ntNgVvcvzpOjN4XW9KDUZD9s/EIGG8BV/3HutII1j45f4A+T6D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Fr/zG9AAAA2wAAAA8AAAAAAAAAAAAAAAAAoQIA&#10;AGRycy9kb3ducmV2LnhtbFBLBQYAAAAABAAEAPkAAACLAwAAAAA=&#10;" strokecolor="black [3200]" strokeweight="1pt">
                  <v:stroke endarrow="open" joinstyle="miter"/>
                  <o:lock v:ext="edit" shapetype="f"/>
                </v:shape>
                <v:shape id="TextBox 173" o:spid="_x0000_s1053" type="#_x0000_t202" style="position:absolute;left:3259650;top:315250;width:1679575;height:336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4ixwgAA&#10;ANsAAAAPAAAAZHJzL2Rvd25yZXYueG1sRI/NisIwFIX3A75DuIK7MbUL0WpaRlF0JYwVdXlp7rTF&#10;5qY0Uevbm4GBWR7Oz8dZZr1pxIM6V1tWMBlHIIgLq2suFZzy7ecMhPPIGhvLpOBFDrJ08LHERNsn&#10;f9Pj6EsRRtglqKDyvk2kdEVFBt3YtsTB+7GdQR9kV0rd4TOMm0bGUTSVBmsOhApbWldU3I53E7jl&#10;ZT7Leb1Zba9nOhS72+Ycn5QaDfuvBQhPvf8P/7X3WkE8h98v4QfI9A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7iLHCAAAA2wAAAA8AAAAAAAAAAAAAAAAAlwIAAGRycy9kb3du&#10;cmV2LnhtbFBLBQYAAAAABAAEAPUAAACGAwAAAAA=&#10;" filled="f" strokecolor="black [3200]" strokeweight="1pt">
                  <v:textbox style="mso-fit-shape-to-text:t">
                    <w:txbxContent>
                      <w:p w14:paraId="5B6482C2" w14:textId="77777777" w:rsidR="009D5747" w:rsidRDefault="009D5747" w:rsidP="009D5747">
                        <w:pPr>
                          <w:pStyle w:val="NormalWeb"/>
                          <w:spacing w:before="0" w:beforeAutospacing="0" w:after="0" w:afterAutospacing="0"/>
                        </w:pPr>
                        <w:r>
                          <w:rPr>
                            <w:rFonts w:asciiTheme="minorHAnsi" w:hAnsi="Calibri" w:cstheme="minorBidi"/>
                            <w:color w:val="000000" w:themeColor="dark1"/>
                            <w:kern w:val="24"/>
                            <w:sz w:val="15"/>
                            <w:szCs w:val="15"/>
                          </w:rPr>
                          <w:t>Declined (n=43)</w:t>
                        </w:r>
                      </w:p>
                      <w:p w14:paraId="39F9244B" w14:textId="77777777" w:rsidR="009D5747" w:rsidRDefault="009D5747" w:rsidP="009D5747">
                        <w:pPr>
                          <w:pStyle w:val="NormalWeb"/>
                          <w:spacing w:before="0" w:beforeAutospacing="0" w:after="0" w:afterAutospacing="0"/>
                        </w:pPr>
                        <w:r>
                          <w:rPr>
                            <w:rFonts w:asciiTheme="minorHAnsi" w:hAnsi="Calibri" w:cstheme="minorBidi"/>
                            <w:color w:val="000000" w:themeColor="dark1"/>
                            <w:kern w:val="24"/>
                            <w:sz w:val="15"/>
                            <w:szCs w:val="15"/>
                          </w:rPr>
                          <w:t>Unable to contact (n=20)</w:t>
                        </w:r>
                      </w:p>
                    </w:txbxContent>
                  </v:textbox>
                </v:shape>
                <v:shape id="TextBox 174" o:spid="_x0000_s1054" type="#_x0000_t202" style="position:absolute;left:3259650;top:883315;width:1679575;height:2203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GLfxwQAA&#10;ANsAAAAPAAAAZHJzL2Rvd25yZXYueG1sRE9Na8JAEL0X/A/LCN7qRguSpq5SxWBPharYHofsNAlm&#10;Z0N2m6T/3jkUeny87/V2dI3qqQu1ZwOLeQKKuPC25tLA5Zw/pqBCRLbYeCYDvxRgu5k8rDGzfuAP&#10;6k+xVBLCIUMDVYxtpnUoKnIY5r4lFu7bdw6jwK7UtsNBwl2jl0my0g5rloYKW9pXVNxOP056y8/n&#10;9Mz7wy7/utJ7cbwdrsuLMbPp+PoCKtIY/8V/7jdr4EnWyxf5AXpz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Bi38cEAAADbAAAADwAAAAAAAAAAAAAAAACXAgAAZHJzL2Rvd25y&#10;ZXYueG1sUEsFBgAAAAAEAAQA9QAAAIUDAAAAAA==&#10;" filled="f" strokecolor="black [3200]" strokeweight="1pt">
                  <v:textbox style="mso-fit-shape-to-text:t">
                    <w:txbxContent>
                      <w:p w14:paraId="25F22697" w14:textId="77777777" w:rsidR="009D5747" w:rsidRDefault="009D5747" w:rsidP="009D5747">
                        <w:pPr>
                          <w:pStyle w:val="NormalWeb"/>
                          <w:spacing w:before="0" w:beforeAutospacing="0" w:after="0" w:afterAutospacing="0"/>
                        </w:pPr>
                        <w:r>
                          <w:rPr>
                            <w:rFonts w:asciiTheme="minorHAnsi" w:hAnsi="Calibri" w:cstheme="minorBidi"/>
                            <w:color w:val="000000" w:themeColor="dark1"/>
                            <w:kern w:val="24"/>
                            <w:sz w:val="15"/>
                            <w:szCs w:val="15"/>
                          </w:rPr>
                          <w:t>Not meeting inclusion criteria (n=13)</w:t>
                        </w:r>
                      </w:p>
                    </w:txbxContent>
                  </v:textbox>
                </v:shape>
                <v:shape id="TextBox 175" o:spid="_x0000_s1055" type="#_x0000_t202" style="position:absolute;left:3259650;top:1784484;width:1679575;height:2203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VBJqwwAA&#10;ANsAAAAPAAAAZHJzL2Rvd25yZXYueG1sRI/NasJAFIX3Bd9huIXumkkURKOjVFHalVAV2+Ulc01C&#10;MndCZkzSt3eEgsvD+fk4y/VgatFR60rLCpIoBkGcWV1yruB82r/PQDiPrLG2TAr+yMF6NXpZYqpt&#10;z9/UHX0uwgi7FBUU3jeplC4ryKCLbEMcvKttDfog21zqFvswbmo5juOpNFhyIBTY0LagrDreTODm&#10;P/PZibe7zf73Qofss9pdxmel3l6HjwUIT4N/hv/bX1rBJIHHl/A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VBJqwwAAANsAAAAPAAAAAAAAAAAAAAAAAJcCAABkcnMvZG93&#10;bnJldi54bWxQSwUGAAAAAAQABAD1AAAAhwMAAAAA&#10;" filled="f" strokecolor="black [3200]" strokeweight="1pt">
                  <v:textbox style="mso-fit-shape-to-text:t">
                    <w:txbxContent>
                      <w:p w14:paraId="55BF446C" w14:textId="77777777" w:rsidR="009D5747" w:rsidRDefault="009D5747" w:rsidP="009D5747">
                        <w:pPr>
                          <w:pStyle w:val="NormalWeb"/>
                          <w:spacing w:before="0" w:beforeAutospacing="0" w:after="0" w:afterAutospacing="0"/>
                        </w:pPr>
                        <w:r>
                          <w:rPr>
                            <w:rFonts w:asciiTheme="minorHAnsi" w:hAnsi="Calibri" w:cstheme="minorBidi"/>
                            <w:color w:val="000000" w:themeColor="dark1"/>
                            <w:kern w:val="24"/>
                            <w:sz w:val="15"/>
                            <w:szCs w:val="15"/>
                          </w:rPr>
                          <w:t>Declined adhesive study (n=30)</w:t>
                        </w:r>
                      </w:p>
                    </w:txbxContent>
                  </v:textbox>
                </v:shape>
                <v:line id="Straight Connector 32" o:spid="_x0000_s1056" style="position:absolute;visibility:visible;mso-wrap-style:square" from="2295146,468641" to="3259814,479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UI+N8UAAADbAAAADwAAAGRycy9kb3ducmV2LnhtbESPQWvCQBSE7wX/w/IEb81GC7akriJq&#10;RYRATHtob4/saxKafRuyq4n++m5B6HGYmW+YxWowjbhQ52rLCqZRDIK4sLrmUsHH+9vjCwjnkTU2&#10;lknBlRyslqOHBSba9nyiS+5LESDsElRQed8mUrqiIoMusi1x8L5tZ9AH2ZVSd9gHuGnkLI7n0mDN&#10;YaHCljYVFT/52Sjo7S7Lvtw+NSk+bz6Jb/rotkpNxsP6FYSnwf+H7+2DVvA0g78v4QfI5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UI+N8UAAADbAAAADwAAAAAAAAAA&#10;AAAAAAChAgAAZHJzL2Rvd25yZXYueG1sUEsFBgAAAAAEAAQA+QAAAJMDAAAAAA==&#10;" strokecolor="black [3200]" strokeweight="1pt">
                  <v:stroke endarrow="open" joinstyle="miter"/>
                  <o:lock v:ext="edit" shapetype="f"/>
                </v:line>
                <v:line id="Straight Connector 33" o:spid="_x0000_s1057" style="position:absolute;visibility:visible;mso-wrap-style:square" from="2295146,1882873" to="3259814,18871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6brMQAAADbAAAADwAAAGRycy9kb3ducmV2LnhtbESPS4vCQBCE7wv+h6EFbzpRQSXrKOIL&#10;EQQfe9i9NZk2CWZ6QmY00V+/syDssaiqr6jpvDGFeFDlcssK+r0IBHFidc6pgq/LpjsB4TyyxsIy&#10;KXiSg/ms9THFWNuaT/Q4+1QECLsYFWTel7GULsnIoOvZkjh4V1sZ9EFWqdQV1gFuCjmIopE0mHNY&#10;yLCkZUbJ7Xw3Cmq7Ph5/3PZgDjhefhO/9N6tlOq0m8UnCE+N/w+/2zutYDiEvy/hB8jZ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DpusxAAAANsAAAAPAAAAAAAAAAAA&#10;AAAAAKECAABkcnMvZG93bnJldi54bWxQSwUGAAAAAAQABAD5AAAAkgMAAAAA&#10;" strokecolor="black [3200]" strokeweight="1pt">
                  <v:stroke endarrow="open" joinstyle="miter"/>
                  <o:lock v:ext="edit" shapetype="f"/>
                </v:line>
                <v:shape id="TextBox 180" o:spid="_x0000_s1058" type="#_x0000_t202" style="position:absolute;left:3259814;top:4634630;width:2682815;height:8025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I7HywgAA&#10;ANsAAAAPAAAAZHJzL2Rvd25yZXYueG1sRI9Li8IwFIX3gv8hXGF2murIoNUoKoquBB+oy0tzbYvN&#10;TWmi1n9vhAGXh/P4OONpbQrxoMrllhV0OxEI4sTqnFMFx8OqPQDhPLLGwjIpeJGD6aTZGGOs7ZN3&#10;9Nj7VIQRdjEqyLwvYyldkpFB17ElcfCutjLog6xSqSt8hnFTyF4U/UmDOQdChiUtMkpu+7sJ3PQ8&#10;HBx4sZyvLifaJuvb8tQ7KvXTqmcjEJ5q/w3/tzdawW8fPl/CD5CT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8jsfLCAAAA2wAAAA8AAAAAAAAAAAAAAAAAlwIAAGRycy9kb3du&#10;cmV2LnhtbFBLBQYAAAAABAAEAPUAAACGAwAAAAA=&#10;" filled="f" strokecolor="black [3200]" strokeweight="1pt">
                  <v:textbox style="mso-fit-shape-to-text:t">
                    <w:txbxContent>
                      <w:p w14:paraId="25B0CDB6" w14:textId="77777777" w:rsidR="009D5747" w:rsidRDefault="009D5747" w:rsidP="009D5747">
                        <w:pPr>
                          <w:pStyle w:val="NormalWeb"/>
                          <w:spacing w:before="0" w:beforeAutospacing="0" w:after="0" w:afterAutospacing="0"/>
                        </w:pPr>
                        <w:r>
                          <w:rPr>
                            <w:rFonts w:asciiTheme="minorHAnsi" w:hAnsi="Calibri" w:cstheme="minorBidi"/>
                            <w:color w:val="000000" w:themeColor="dark1"/>
                            <w:kern w:val="24"/>
                            <w:sz w:val="15"/>
                            <w:szCs w:val="15"/>
                          </w:rPr>
                          <w:t>Excluded questionnaires due to incomplete response (n=6 questionnaires):</w:t>
                        </w:r>
                      </w:p>
                      <w:p w14:paraId="0AD076DE" w14:textId="77777777" w:rsidR="009D5747" w:rsidRDefault="009D5747" w:rsidP="009D5747">
                        <w:pPr>
                          <w:pStyle w:val="ListParagraph"/>
                          <w:numPr>
                            <w:ilvl w:val="0"/>
                            <w:numId w:val="21"/>
                          </w:numPr>
                          <w:spacing w:after="0" w:line="240" w:lineRule="auto"/>
                          <w:rPr>
                            <w:rFonts w:eastAsia="Times New Roman"/>
                            <w:sz w:val="15"/>
                          </w:rPr>
                        </w:pPr>
                        <w:r>
                          <w:rPr>
                            <w:rFonts w:hAnsi="Calibri"/>
                            <w:color w:val="000000" w:themeColor="dark1"/>
                            <w:kern w:val="24"/>
                            <w:sz w:val="15"/>
                            <w:szCs w:val="15"/>
                          </w:rPr>
                          <w:t>Did not report adhesive use or non-use AND did not report sensor loss or non-loss (n=5 questionnaires)</w:t>
                        </w:r>
                      </w:p>
                      <w:p w14:paraId="7A6CDB84" w14:textId="77777777" w:rsidR="009D5747" w:rsidRDefault="009D5747" w:rsidP="009D5747">
                        <w:pPr>
                          <w:pStyle w:val="ListParagraph"/>
                          <w:numPr>
                            <w:ilvl w:val="0"/>
                            <w:numId w:val="21"/>
                          </w:numPr>
                          <w:spacing w:after="0" w:line="240" w:lineRule="auto"/>
                          <w:rPr>
                            <w:rFonts w:eastAsia="Times New Roman"/>
                            <w:sz w:val="15"/>
                          </w:rPr>
                        </w:pPr>
                        <w:r>
                          <w:rPr>
                            <w:rFonts w:hAnsi="Calibri"/>
                            <w:color w:val="000000" w:themeColor="dark1"/>
                            <w:kern w:val="24"/>
                            <w:sz w:val="15"/>
                            <w:szCs w:val="15"/>
                          </w:rPr>
                          <w:t>Did not report sensor loss or non-loss (n=1 questionnaires)</w:t>
                        </w:r>
                      </w:p>
                    </w:txbxContent>
                  </v:textbox>
                </v:shape>
                <v:shape id="TextBox 181" o:spid="_x0000_s1059" type="#_x0000_t202" style="position:absolute;left:3259650;top:5506987;width:2682875;height:336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bxRpwgAA&#10;ANsAAAAPAAAAZHJzL2Rvd25yZXYueG1sRI9Li8IwFIX3gv8hXGF2murgoNUoKoquBB+oy0tzbYvN&#10;TWmi1n9vhAGXh/P4OONpbQrxoMrllhV0OxEI4sTqnFMFx8OqPQDhPLLGwjIpeJGD6aTZGGOs7ZN3&#10;9Nj7VIQRdjEqyLwvYyldkpFB17ElcfCutjLog6xSqSt8hnFTyF4U/UmDOQdChiUtMkpu+7sJ3PQ8&#10;HBx4sZyvLifaJuvb8tQ7KvXTqmcjEJ5q/w3/tzdawW8fPl/CD5CT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vFGnCAAAA2wAAAA8AAAAAAAAAAAAAAAAAlwIAAGRycy9kb3du&#10;cmV2LnhtbFBLBQYAAAAABAAEAPUAAACGAwAAAAA=&#10;" filled="f" strokecolor="black [3200]" strokeweight="1pt">
                  <v:textbox style="mso-fit-shape-to-text:t">
                    <w:txbxContent>
                      <w:p w14:paraId="3D2E51FC" w14:textId="77777777" w:rsidR="009D5747" w:rsidRDefault="009D5747" w:rsidP="009D5747">
                        <w:pPr>
                          <w:pStyle w:val="NormalWeb"/>
                          <w:spacing w:before="0" w:beforeAutospacing="0" w:after="0" w:afterAutospacing="0"/>
                        </w:pPr>
                        <w:r>
                          <w:rPr>
                            <w:rFonts w:asciiTheme="minorHAnsi" w:hAnsi="Calibri" w:cstheme="minorBidi"/>
                            <w:color w:val="000000" w:themeColor="dark1"/>
                            <w:kern w:val="24"/>
                            <w:sz w:val="15"/>
                            <w:szCs w:val="15"/>
                          </w:rPr>
                          <w:t>Questionnaires excluded due to non-compliance with allocation protocol (n=118 questionnaires)</w:t>
                        </w:r>
                      </w:p>
                    </w:txbxContent>
                  </v:textbox>
                </v:shape>
                <v:line id="Straight Connector 36" o:spid="_x0000_s1060" style="position:absolute;visibility:visible;mso-wrap-style:square" from="2295144,984485" to="3259812,988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k4NMMAAADbAAAADwAAAGRycy9kb3ducmV2LnhtbESPT4vCMBTE78J+h/AW9qapu6BSjSLu&#10;rogg+O+gt0fzbIvNS2mirX56Iwgeh5n5DTOaNKYQV6pcbllBtxOBIE6szjlVsN/9twcgnEfWWFgm&#10;BTdyMBl/tEYYa1vzhq5bn4oAYRejgsz7MpbSJRkZdB1bEgfvZCuDPsgqlbrCOsBNIb+jqCcN5hwW&#10;MixpllFy3l6Mgtr+rddHN1+ZFfZnB+K7Xrpfpb4+m+kQhKfGv8Ov9kIr+OnB80v4AXL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55ODTDAAAA2wAAAA8AAAAAAAAAAAAA&#10;AAAAoQIAAGRycy9kb3ducmV2LnhtbFBLBQYAAAAABAAEAPkAAACRAwAAAAA=&#10;" strokecolor="black [3200]" strokeweight="1pt">
                  <v:stroke endarrow="open" joinstyle="miter"/>
                  <o:lock v:ext="edit" shapetype="f"/>
                </v:line>
                <v:line id="Straight Connector 37" o:spid="_x0000_s1061" style="position:absolute;visibility:visible;mso-wrap-style:square" from="2295144,4918062" to="3259812,49223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TWdr8MAAADbAAAADwAAAGRycy9kb3ducmV2LnhtbESPQYvCMBSE78L+h/AWvGnqCrpUo4ir&#10;IoKgrge9PZq3bdnmpTTRVn+9EQSPw8x8w4ynjSnElSqXW1bQ60YgiBOrc04VHH+XnW8QziNrLCyT&#10;ghs5mE4+WmOMta15T9eDT0WAsItRQeZ9GUvpkowMuq4tiYP3ZyuDPsgqlbrCOsBNIb+iaCAN5hwW&#10;MixpnlHyf7gYBbVd7HZnt9qaLQ7nJ+K73rgfpdqfzWwEwlPj3+FXe60V9Ifw/BJ+gJw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E1na/DAAAA2wAAAA8AAAAAAAAAAAAA&#10;AAAAoQIAAGRycy9kb3ducmV2LnhtbFBLBQYAAAAABAAEAPkAAACRAwAAAAA=&#10;" strokecolor="black [3200]" strokeweight="1pt">
                  <v:stroke endarrow="open" joinstyle="miter"/>
                  <o:lock v:ext="edit" shapetype="f"/>
                </v:line>
                <v:line id="Straight Connector 38" o:spid="_x0000_s1062" style="position:absolute;visibility:visible;mso-wrap-style:square" from="2295144,5664220" to="3259812,56684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KoJ3cIAAADbAAAADwAAAGRycy9kb3ducmV2LnhtbERPy2rCQBTdF/yH4QrumokKrcSMIj5K&#10;KQRSdaG7S+aaBDN3QmZq0n59Z1Ho8nDe6XowjXhQ52rLCqZRDIK4sLrmUsH5dHhegHAeWWNjmRR8&#10;k4P1avSUYqJtz5/0OPpShBB2CSqovG8TKV1RkUEX2ZY4cDfbGfQBdqXUHfYh3DRyFscv0mDNoaHC&#10;lrYVFffjl1HQ232eX91bZjJ83V6If/SH2yk1GQ+bJQhPg/8X/7nftYJ5GBu+hB8gV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KoJ3cIAAADbAAAADwAAAAAAAAAAAAAA&#10;AAChAgAAZHJzL2Rvd25yZXYueG1sUEsFBgAAAAAEAAQA+QAAAJADAAAAAA==&#10;" strokecolor="black [3200]" strokeweight="1pt">
                  <v:stroke endarrow="open" joinstyle="miter"/>
                  <o:lock v:ext="edit" shapetype="f"/>
                </v:line>
              </v:group>
            </w:pict>
          </mc:Fallback>
        </mc:AlternateContent>
      </w:r>
      <w:r w:rsidR="00CC0EAC">
        <w:rPr>
          <w:iCs/>
        </w:rPr>
        <w:t>n represents</w:t>
      </w:r>
      <w:r w:rsidR="00DA187F" w:rsidRPr="00D77304">
        <w:rPr>
          <w:iCs/>
        </w:rPr>
        <w:t xml:space="preserve"> of individuals unless otherwise stated.</w:t>
      </w:r>
    </w:p>
    <w:p w14:paraId="7E5208F5" w14:textId="556D122E" w:rsidR="00364FEE" w:rsidRPr="00D77304" w:rsidRDefault="00364FEE" w:rsidP="00452EB6">
      <w:pPr>
        <w:pStyle w:val="NoSpacing"/>
        <w:rPr>
          <w:iCs/>
        </w:rPr>
      </w:pPr>
    </w:p>
    <w:p w14:paraId="3AD838A0" w14:textId="124A7CA8" w:rsidR="00C41B83" w:rsidRDefault="00C41B83" w:rsidP="00452EB6">
      <w:pPr>
        <w:pStyle w:val="NoSpacing"/>
      </w:pPr>
    </w:p>
    <w:p w14:paraId="14011989" w14:textId="2902974D" w:rsidR="00C41B83" w:rsidRDefault="00C41B83" w:rsidP="00452EB6">
      <w:pPr>
        <w:pStyle w:val="NoSpacing"/>
      </w:pPr>
      <w:r>
        <w:br w:type="page"/>
      </w:r>
    </w:p>
    <w:p w14:paraId="093D5438" w14:textId="12403375" w:rsidR="00C41B83" w:rsidRPr="00531D8F" w:rsidRDefault="00C41B83" w:rsidP="00452EB6">
      <w:pPr>
        <w:pStyle w:val="Heading4"/>
      </w:pPr>
      <w:r>
        <w:lastRenderedPageBreak/>
        <w:t>Table 1: Demographic and clinical characteristics of participants</w:t>
      </w:r>
    </w:p>
    <w:tbl>
      <w:tblPr>
        <w:tblStyle w:val="TableGrid"/>
        <w:tblW w:w="4005" w:type="pct"/>
        <w:tblCellMar>
          <w:left w:w="0" w:type="dxa"/>
          <w:right w:w="85" w:type="dxa"/>
        </w:tblCellMar>
        <w:tblLook w:val="04A0" w:firstRow="1" w:lastRow="0" w:firstColumn="1" w:lastColumn="0" w:noHBand="0" w:noVBand="1"/>
      </w:tblPr>
      <w:tblGrid>
        <w:gridCol w:w="5200"/>
        <w:gridCol w:w="2030"/>
      </w:tblGrid>
      <w:tr w:rsidR="005618AD" w:rsidRPr="005618AD" w14:paraId="790B5D5E" w14:textId="77777777" w:rsidTr="005618AD">
        <w:tc>
          <w:tcPr>
            <w:tcW w:w="3596" w:type="pct"/>
            <w:tcBorders>
              <w:left w:val="nil"/>
              <w:right w:val="nil"/>
            </w:tcBorders>
            <w:vAlign w:val="center"/>
          </w:tcPr>
          <w:p w14:paraId="10D4ABB5" w14:textId="77777777" w:rsidR="005618AD" w:rsidRPr="005618AD" w:rsidRDefault="005618AD" w:rsidP="00452EB6">
            <w:pPr>
              <w:pStyle w:val="NoSpacing"/>
              <w:rPr>
                <w:rFonts w:cstheme="minorHAnsi"/>
                <w:b/>
              </w:rPr>
            </w:pPr>
            <w:r w:rsidRPr="005618AD">
              <w:rPr>
                <w:rFonts w:cstheme="minorHAnsi"/>
                <w:b/>
              </w:rPr>
              <w:t>Variable, n (%)</w:t>
            </w:r>
          </w:p>
        </w:tc>
        <w:tc>
          <w:tcPr>
            <w:tcW w:w="1404" w:type="pct"/>
            <w:tcBorders>
              <w:left w:val="nil"/>
              <w:right w:val="nil"/>
            </w:tcBorders>
            <w:vAlign w:val="center"/>
          </w:tcPr>
          <w:p w14:paraId="31CA9F94" w14:textId="5F3F15A1" w:rsidR="005618AD" w:rsidRPr="005618AD" w:rsidRDefault="005618AD" w:rsidP="00452EB6">
            <w:pPr>
              <w:pStyle w:val="NoSpacing"/>
              <w:rPr>
                <w:rFonts w:cstheme="minorHAnsi"/>
                <w:b/>
              </w:rPr>
            </w:pPr>
            <w:r w:rsidRPr="005618AD">
              <w:rPr>
                <w:rFonts w:cstheme="minorHAnsi"/>
                <w:b/>
              </w:rPr>
              <w:t>Participants (n=34)</w:t>
            </w:r>
          </w:p>
        </w:tc>
      </w:tr>
      <w:tr w:rsidR="005618AD" w:rsidRPr="005618AD" w14:paraId="2C970F69" w14:textId="77777777" w:rsidTr="005618AD">
        <w:tc>
          <w:tcPr>
            <w:tcW w:w="3596" w:type="pct"/>
            <w:tcBorders>
              <w:top w:val="nil"/>
              <w:left w:val="nil"/>
              <w:bottom w:val="nil"/>
              <w:right w:val="nil"/>
            </w:tcBorders>
            <w:vAlign w:val="center"/>
          </w:tcPr>
          <w:p w14:paraId="4409D696" w14:textId="77777777" w:rsidR="005618AD" w:rsidRPr="005618AD" w:rsidRDefault="005618AD" w:rsidP="00452EB6">
            <w:pPr>
              <w:pStyle w:val="NoSpacing"/>
              <w:rPr>
                <w:rFonts w:cstheme="minorHAnsi"/>
              </w:rPr>
            </w:pPr>
            <w:r w:rsidRPr="005618AD">
              <w:rPr>
                <w:rFonts w:cstheme="minorHAnsi"/>
              </w:rPr>
              <w:t>Age (years)</w:t>
            </w:r>
          </w:p>
        </w:tc>
        <w:tc>
          <w:tcPr>
            <w:tcW w:w="1404" w:type="pct"/>
            <w:tcBorders>
              <w:top w:val="nil"/>
              <w:left w:val="nil"/>
              <w:bottom w:val="nil"/>
              <w:right w:val="nil"/>
            </w:tcBorders>
            <w:vAlign w:val="center"/>
          </w:tcPr>
          <w:p w14:paraId="0B77B713" w14:textId="77777777" w:rsidR="005618AD" w:rsidRPr="005618AD" w:rsidRDefault="005618AD" w:rsidP="00452EB6">
            <w:pPr>
              <w:pStyle w:val="NoSpacing"/>
              <w:jc w:val="center"/>
              <w:rPr>
                <w:rFonts w:cstheme="minorHAnsi"/>
              </w:rPr>
            </w:pPr>
            <w:r w:rsidRPr="005618AD">
              <w:rPr>
                <w:rFonts w:cstheme="minorHAnsi"/>
              </w:rPr>
              <w:t>17.0 (2.2)</w:t>
            </w:r>
          </w:p>
        </w:tc>
      </w:tr>
      <w:tr w:rsidR="005618AD" w:rsidRPr="005618AD" w14:paraId="37312B98" w14:textId="77777777" w:rsidTr="005618AD">
        <w:tc>
          <w:tcPr>
            <w:tcW w:w="3596" w:type="pct"/>
            <w:tcBorders>
              <w:top w:val="nil"/>
              <w:left w:val="nil"/>
              <w:bottom w:val="nil"/>
              <w:right w:val="nil"/>
            </w:tcBorders>
            <w:vAlign w:val="center"/>
          </w:tcPr>
          <w:p w14:paraId="3A36EE03" w14:textId="77777777" w:rsidR="005618AD" w:rsidRPr="005618AD" w:rsidRDefault="005618AD" w:rsidP="00452EB6">
            <w:pPr>
              <w:pStyle w:val="NoSpacing"/>
              <w:rPr>
                <w:rFonts w:cstheme="minorHAnsi"/>
              </w:rPr>
            </w:pPr>
            <w:r w:rsidRPr="005618AD">
              <w:rPr>
                <w:rFonts w:cstheme="minorHAnsi"/>
              </w:rPr>
              <w:t>Male, n (%)</w:t>
            </w:r>
          </w:p>
        </w:tc>
        <w:tc>
          <w:tcPr>
            <w:tcW w:w="1404" w:type="pct"/>
            <w:tcBorders>
              <w:top w:val="nil"/>
              <w:left w:val="nil"/>
              <w:bottom w:val="nil"/>
              <w:right w:val="nil"/>
            </w:tcBorders>
            <w:vAlign w:val="center"/>
          </w:tcPr>
          <w:p w14:paraId="39ABBE18" w14:textId="77777777" w:rsidR="005618AD" w:rsidRPr="005618AD" w:rsidRDefault="005618AD" w:rsidP="00452EB6">
            <w:pPr>
              <w:pStyle w:val="NoSpacing"/>
              <w:jc w:val="center"/>
              <w:rPr>
                <w:rFonts w:cstheme="minorHAnsi"/>
              </w:rPr>
            </w:pPr>
          </w:p>
        </w:tc>
      </w:tr>
      <w:tr w:rsidR="005618AD" w:rsidRPr="005618AD" w14:paraId="05591657" w14:textId="77777777" w:rsidTr="005618AD">
        <w:tc>
          <w:tcPr>
            <w:tcW w:w="3596" w:type="pct"/>
            <w:tcBorders>
              <w:top w:val="nil"/>
              <w:left w:val="nil"/>
              <w:bottom w:val="nil"/>
              <w:right w:val="nil"/>
            </w:tcBorders>
            <w:vAlign w:val="center"/>
          </w:tcPr>
          <w:p w14:paraId="74623FFB" w14:textId="77777777" w:rsidR="005618AD" w:rsidRPr="005618AD" w:rsidRDefault="005618AD" w:rsidP="00452EB6">
            <w:pPr>
              <w:pStyle w:val="NoSpacing"/>
              <w:rPr>
                <w:rFonts w:cstheme="minorHAnsi"/>
              </w:rPr>
            </w:pPr>
            <w:r w:rsidRPr="005618AD">
              <w:rPr>
                <w:rFonts w:cstheme="minorHAnsi"/>
              </w:rPr>
              <w:t>Prioritised ethnicity, n (%)</w:t>
            </w:r>
          </w:p>
        </w:tc>
        <w:tc>
          <w:tcPr>
            <w:tcW w:w="1404" w:type="pct"/>
            <w:tcBorders>
              <w:top w:val="nil"/>
              <w:left w:val="nil"/>
              <w:bottom w:val="nil"/>
              <w:right w:val="nil"/>
            </w:tcBorders>
            <w:vAlign w:val="center"/>
          </w:tcPr>
          <w:p w14:paraId="682E81D5" w14:textId="77777777" w:rsidR="005618AD" w:rsidRPr="005618AD" w:rsidRDefault="005618AD" w:rsidP="00452EB6">
            <w:pPr>
              <w:pStyle w:val="NoSpacing"/>
              <w:jc w:val="center"/>
              <w:rPr>
                <w:rFonts w:cstheme="minorHAnsi"/>
              </w:rPr>
            </w:pPr>
          </w:p>
        </w:tc>
      </w:tr>
      <w:tr w:rsidR="005618AD" w:rsidRPr="005618AD" w14:paraId="1D4E249B" w14:textId="77777777" w:rsidTr="005618AD">
        <w:tc>
          <w:tcPr>
            <w:tcW w:w="3596" w:type="pct"/>
            <w:tcBorders>
              <w:top w:val="nil"/>
              <w:left w:val="nil"/>
              <w:bottom w:val="nil"/>
              <w:right w:val="nil"/>
            </w:tcBorders>
            <w:vAlign w:val="center"/>
          </w:tcPr>
          <w:p w14:paraId="45BABE14" w14:textId="77777777" w:rsidR="005618AD" w:rsidRPr="005618AD" w:rsidRDefault="005618AD" w:rsidP="00452EB6">
            <w:pPr>
              <w:pStyle w:val="NoSpacing"/>
              <w:rPr>
                <w:rFonts w:cstheme="minorHAnsi"/>
              </w:rPr>
            </w:pPr>
            <w:r w:rsidRPr="005618AD">
              <w:rPr>
                <w:rFonts w:cstheme="minorHAnsi"/>
              </w:rPr>
              <w:tab/>
              <w:t>NZ European/European</w:t>
            </w:r>
          </w:p>
        </w:tc>
        <w:tc>
          <w:tcPr>
            <w:tcW w:w="1404" w:type="pct"/>
            <w:tcBorders>
              <w:top w:val="nil"/>
              <w:left w:val="nil"/>
              <w:bottom w:val="nil"/>
              <w:right w:val="nil"/>
            </w:tcBorders>
            <w:vAlign w:val="center"/>
          </w:tcPr>
          <w:p w14:paraId="2A3B7CFE" w14:textId="77777777" w:rsidR="005618AD" w:rsidRPr="005618AD" w:rsidRDefault="005618AD" w:rsidP="00452EB6">
            <w:pPr>
              <w:pStyle w:val="NoSpacing"/>
              <w:jc w:val="center"/>
              <w:rPr>
                <w:rFonts w:cstheme="minorHAnsi"/>
              </w:rPr>
            </w:pPr>
            <w:r w:rsidRPr="005618AD">
              <w:rPr>
                <w:rFonts w:cstheme="minorHAnsi"/>
              </w:rPr>
              <w:t>21 (62)</w:t>
            </w:r>
          </w:p>
        </w:tc>
      </w:tr>
      <w:tr w:rsidR="005618AD" w:rsidRPr="005618AD" w14:paraId="3A5F18F2" w14:textId="77777777" w:rsidTr="005618AD">
        <w:tc>
          <w:tcPr>
            <w:tcW w:w="3596" w:type="pct"/>
            <w:tcBorders>
              <w:top w:val="nil"/>
              <w:left w:val="nil"/>
              <w:bottom w:val="nil"/>
              <w:right w:val="nil"/>
            </w:tcBorders>
            <w:vAlign w:val="center"/>
          </w:tcPr>
          <w:p w14:paraId="59DF07B4" w14:textId="77777777" w:rsidR="005618AD" w:rsidRPr="005618AD" w:rsidRDefault="005618AD" w:rsidP="00452EB6">
            <w:pPr>
              <w:pStyle w:val="NoSpacing"/>
              <w:rPr>
                <w:rFonts w:cstheme="minorHAnsi"/>
              </w:rPr>
            </w:pPr>
            <w:r w:rsidRPr="005618AD">
              <w:rPr>
                <w:rFonts w:cstheme="minorHAnsi"/>
              </w:rPr>
              <w:tab/>
              <w:t>Māori</w:t>
            </w:r>
          </w:p>
        </w:tc>
        <w:tc>
          <w:tcPr>
            <w:tcW w:w="1404" w:type="pct"/>
            <w:tcBorders>
              <w:top w:val="nil"/>
              <w:left w:val="nil"/>
              <w:bottom w:val="nil"/>
              <w:right w:val="nil"/>
            </w:tcBorders>
            <w:vAlign w:val="center"/>
          </w:tcPr>
          <w:p w14:paraId="53F0060D" w14:textId="77777777" w:rsidR="005618AD" w:rsidRPr="005618AD" w:rsidRDefault="005618AD" w:rsidP="00452EB6">
            <w:pPr>
              <w:pStyle w:val="NoSpacing"/>
              <w:jc w:val="center"/>
              <w:rPr>
                <w:rFonts w:cstheme="minorHAnsi"/>
              </w:rPr>
            </w:pPr>
            <w:r w:rsidRPr="005618AD">
              <w:rPr>
                <w:rFonts w:cstheme="minorHAnsi"/>
              </w:rPr>
              <w:t>8 (24)</w:t>
            </w:r>
          </w:p>
        </w:tc>
      </w:tr>
      <w:tr w:rsidR="005618AD" w:rsidRPr="005618AD" w14:paraId="3548A561" w14:textId="77777777" w:rsidTr="005618AD">
        <w:tc>
          <w:tcPr>
            <w:tcW w:w="3596" w:type="pct"/>
            <w:tcBorders>
              <w:top w:val="nil"/>
              <w:left w:val="nil"/>
              <w:bottom w:val="nil"/>
              <w:right w:val="nil"/>
            </w:tcBorders>
            <w:vAlign w:val="center"/>
          </w:tcPr>
          <w:p w14:paraId="6D4CDDB1" w14:textId="77777777" w:rsidR="005618AD" w:rsidRPr="005618AD" w:rsidRDefault="005618AD" w:rsidP="00452EB6">
            <w:pPr>
              <w:pStyle w:val="NoSpacing"/>
              <w:rPr>
                <w:rFonts w:cstheme="minorHAnsi"/>
              </w:rPr>
            </w:pPr>
            <w:r w:rsidRPr="005618AD">
              <w:rPr>
                <w:rFonts w:cstheme="minorHAnsi"/>
              </w:rPr>
              <w:tab/>
              <w:t>Pacific Islander</w:t>
            </w:r>
          </w:p>
        </w:tc>
        <w:tc>
          <w:tcPr>
            <w:tcW w:w="1404" w:type="pct"/>
            <w:tcBorders>
              <w:top w:val="nil"/>
              <w:left w:val="nil"/>
              <w:bottom w:val="nil"/>
              <w:right w:val="nil"/>
            </w:tcBorders>
            <w:vAlign w:val="center"/>
          </w:tcPr>
          <w:p w14:paraId="4A1EB6D2" w14:textId="77777777" w:rsidR="005618AD" w:rsidRPr="005618AD" w:rsidRDefault="005618AD" w:rsidP="00452EB6">
            <w:pPr>
              <w:pStyle w:val="NoSpacing"/>
              <w:jc w:val="center"/>
              <w:rPr>
                <w:rFonts w:cstheme="minorHAnsi"/>
              </w:rPr>
            </w:pPr>
            <w:r w:rsidRPr="005618AD">
              <w:rPr>
                <w:rFonts w:cstheme="minorHAnsi"/>
              </w:rPr>
              <w:t>5 (15)</w:t>
            </w:r>
          </w:p>
        </w:tc>
      </w:tr>
      <w:tr w:rsidR="005618AD" w:rsidRPr="005618AD" w14:paraId="7D9AF64E" w14:textId="77777777" w:rsidTr="005618AD">
        <w:tc>
          <w:tcPr>
            <w:tcW w:w="3596" w:type="pct"/>
            <w:tcBorders>
              <w:top w:val="nil"/>
              <w:left w:val="nil"/>
              <w:bottom w:val="nil"/>
              <w:right w:val="nil"/>
            </w:tcBorders>
            <w:vAlign w:val="center"/>
          </w:tcPr>
          <w:p w14:paraId="3EFD48C3" w14:textId="77777777" w:rsidR="005618AD" w:rsidRPr="005618AD" w:rsidRDefault="005618AD" w:rsidP="00452EB6">
            <w:pPr>
              <w:pStyle w:val="NoSpacing"/>
              <w:rPr>
                <w:rFonts w:cstheme="minorHAnsi"/>
              </w:rPr>
            </w:pPr>
            <w:r w:rsidRPr="005618AD">
              <w:rPr>
                <w:rFonts w:cstheme="minorHAnsi"/>
              </w:rPr>
              <w:tab/>
              <w:t>Indian</w:t>
            </w:r>
          </w:p>
        </w:tc>
        <w:tc>
          <w:tcPr>
            <w:tcW w:w="1404" w:type="pct"/>
            <w:tcBorders>
              <w:top w:val="nil"/>
              <w:left w:val="nil"/>
              <w:bottom w:val="nil"/>
              <w:right w:val="nil"/>
            </w:tcBorders>
            <w:vAlign w:val="center"/>
          </w:tcPr>
          <w:p w14:paraId="6531DF16" w14:textId="77777777" w:rsidR="005618AD" w:rsidRPr="005618AD" w:rsidRDefault="005618AD" w:rsidP="00452EB6">
            <w:pPr>
              <w:pStyle w:val="NoSpacing"/>
              <w:jc w:val="center"/>
              <w:rPr>
                <w:rFonts w:cstheme="minorHAnsi"/>
              </w:rPr>
            </w:pPr>
            <w:r w:rsidRPr="005618AD">
              <w:rPr>
                <w:rFonts w:cstheme="minorHAnsi"/>
              </w:rPr>
              <w:t>0</w:t>
            </w:r>
          </w:p>
        </w:tc>
      </w:tr>
      <w:tr w:rsidR="005618AD" w:rsidRPr="005618AD" w14:paraId="563EF6DB" w14:textId="77777777" w:rsidTr="005618AD">
        <w:tc>
          <w:tcPr>
            <w:tcW w:w="3596" w:type="pct"/>
            <w:tcBorders>
              <w:top w:val="nil"/>
              <w:left w:val="nil"/>
              <w:bottom w:val="nil"/>
              <w:right w:val="nil"/>
            </w:tcBorders>
            <w:vAlign w:val="center"/>
          </w:tcPr>
          <w:p w14:paraId="3CE804A6" w14:textId="77777777" w:rsidR="005618AD" w:rsidRPr="005618AD" w:rsidRDefault="005618AD" w:rsidP="00452EB6">
            <w:pPr>
              <w:pStyle w:val="NoSpacing"/>
              <w:rPr>
                <w:rFonts w:cstheme="minorHAnsi"/>
              </w:rPr>
            </w:pPr>
            <w:r w:rsidRPr="005618AD">
              <w:rPr>
                <w:rFonts w:cstheme="minorHAnsi"/>
              </w:rPr>
              <w:t>Deprivation (NZDep2013), n (%)</w:t>
            </w:r>
          </w:p>
        </w:tc>
        <w:tc>
          <w:tcPr>
            <w:tcW w:w="1404" w:type="pct"/>
            <w:tcBorders>
              <w:top w:val="nil"/>
              <w:left w:val="nil"/>
              <w:bottom w:val="nil"/>
              <w:right w:val="nil"/>
            </w:tcBorders>
            <w:vAlign w:val="center"/>
          </w:tcPr>
          <w:p w14:paraId="296E1F88" w14:textId="77777777" w:rsidR="005618AD" w:rsidRPr="005618AD" w:rsidRDefault="005618AD" w:rsidP="00452EB6">
            <w:pPr>
              <w:pStyle w:val="NoSpacing"/>
              <w:jc w:val="center"/>
              <w:rPr>
                <w:rFonts w:cstheme="minorHAnsi"/>
              </w:rPr>
            </w:pPr>
          </w:p>
        </w:tc>
      </w:tr>
      <w:tr w:rsidR="005618AD" w:rsidRPr="005618AD" w14:paraId="0920DB22" w14:textId="77777777" w:rsidTr="005618AD">
        <w:tc>
          <w:tcPr>
            <w:tcW w:w="3596" w:type="pct"/>
            <w:tcBorders>
              <w:top w:val="nil"/>
              <w:left w:val="nil"/>
              <w:bottom w:val="nil"/>
              <w:right w:val="nil"/>
            </w:tcBorders>
            <w:vAlign w:val="center"/>
          </w:tcPr>
          <w:p w14:paraId="48911A7B" w14:textId="77777777" w:rsidR="005618AD" w:rsidRPr="005618AD" w:rsidRDefault="005618AD" w:rsidP="00452EB6">
            <w:pPr>
              <w:pStyle w:val="NoSpacing"/>
              <w:rPr>
                <w:rFonts w:cstheme="minorHAnsi"/>
              </w:rPr>
            </w:pPr>
            <w:r w:rsidRPr="005618AD">
              <w:rPr>
                <w:rFonts w:cstheme="minorHAnsi"/>
              </w:rPr>
              <w:tab/>
              <w:t>Low deprivation (score: 1-3)</w:t>
            </w:r>
          </w:p>
        </w:tc>
        <w:tc>
          <w:tcPr>
            <w:tcW w:w="1404" w:type="pct"/>
            <w:tcBorders>
              <w:top w:val="nil"/>
              <w:left w:val="nil"/>
              <w:bottom w:val="nil"/>
              <w:right w:val="nil"/>
            </w:tcBorders>
            <w:vAlign w:val="center"/>
          </w:tcPr>
          <w:p w14:paraId="1D2D573F" w14:textId="77777777" w:rsidR="005618AD" w:rsidRPr="005618AD" w:rsidRDefault="005618AD" w:rsidP="00452EB6">
            <w:pPr>
              <w:pStyle w:val="NoSpacing"/>
              <w:jc w:val="center"/>
              <w:rPr>
                <w:rFonts w:cstheme="minorHAnsi"/>
              </w:rPr>
            </w:pPr>
            <w:r w:rsidRPr="005618AD">
              <w:rPr>
                <w:rFonts w:cstheme="minorHAnsi"/>
              </w:rPr>
              <w:t>11 (32)</w:t>
            </w:r>
          </w:p>
        </w:tc>
      </w:tr>
      <w:tr w:rsidR="005618AD" w:rsidRPr="005618AD" w14:paraId="3CF10297" w14:textId="77777777" w:rsidTr="005618AD">
        <w:tc>
          <w:tcPr>
            <w:tcW w:w="3596" w:type="pct"/>
            <w:tcBorders>
              <w:top w:val="nil"/>
              <w:left w:val="nil"/>
              <w:bottom w:val="nil"/>
              <w:right w:val="nil"/>
            </w:tcBorders>
            <w:vAlign w:val="center"/>
          </w:tcPr>
          <w:p w14:paraId="4C8356EE" w14:textId="77777777" w:rsidR="005618AD" w:rsidRPr="005618AD" w:rsidRDefault="005618AD" w:rsidP="00452EB6">
            <w:pPr>
              <w:pStyle w:val="NoSpacing"/>
              <w:rPr>
                <w:rFonts w:cstheme="minorHAnsi"/>
              </w:rPr>
            </w:pPr>
            <w:r w:rsidRPr="005618AD">
              <w:rPr>
                <w:rFonts w:cstheme="minorHAnsi"/>
              </w:rPr>
              <w:tab/>
              <w:t>Medium deprivation (score: 4-7)</w:t>
            </w:r>
          </w:p>
        </w:tc>
        <w:tc>
          <w:tcPr>
            <w:tcW w:w="1404" w:type="pct"/>
            <w:tcBorders>
              <w:top w:val="nil"/>
              <w:left w:val="nil"/>
              <w:bottom w:val="nil"/>
              <w:right w:val="nil"/>
            </w:tcBorders>
            <w:vAlign w:val="center"/>
          </w:tcPr>
          <w:p w14:paraId="64E3DF03" w14:textId="77777777" w:rsidR="005618AD" w:rsidRPr="005618AD" w:rsidRDefault="005618AD" w:rsidP="00452EB6">
            <w:pPr>
              <w:pStyle w:val="NoSpacing"/>
              <w:jc w:val="center"/>
              <w:rPr>
                <w:rFonts w:cstheme="minorHAnsi"/>
              </w:rPr>
            </w:pPr>
            <w:r w:rsidRPr="005618AD">
              <w:rPr>
                <w:rFonts w:cstheme="minorHAnsi"/>
              </w:rPr>
              <w:t>16 (47)</w:t>
            </w:r>
          </w:p>
        </w:tc>
      </w:tr>
      <w:tr w:rsidR="005618AD" w:rsidRPr="005618AD" w14:paraId="79A60578" w14:textId="77777777" w:rsidTr="005618AD">
        <w:tc>
          <w:tcPr>
            <w:tcW w:w="3596" w:type="pct"/>
            <w:tcBorders>
              <w:top w:val="nil"/>
              <w:left w:val="nil"/>
              <w:bottom w:val="nil"/>
              <w:right w:val="nil"/>
            </w:tcBorders>
            <w:vAlign w:val="center"/>
          </w:tcPr>
          <w:p w14:paraId="04FD2424" w14:textId="77777777" w:rsidR="005618AD" w:rsidRPr="005618AD" w:rsidRDefault="005618AD" w:rsidP="00452EB6">
            <w:pPr>
              <w:pStyle w:val="NoSpacing"/>
              <w:rPr>
                <w:rFonts w:cstheme="minorHAnsi"/>
              </w:rPr>
            </w:pPr>
            <w:r w:rsidRPr="005618AD">
              <w:rPr>
                <w:rFonts w:cstheme="minorHAnsi"/>
              </w:rPr>
              <w:tab/>
              <w:t>High deprivation (score: 8-10)</w:t>
            </w:r>
          </w:p>
        </w:tc>
        <w:tc>
          <w:tcPr>
            <w:tcW w:w="1404" w:type="pct"/>
            <w:tcBorders>
              <w:top w:val="nil"/>
              <w:left w:val="nil"/>
              <w:bottom w:val="nil"/>
              <w:right w:val="nil"/>
            </w:tcBorders>
            <w:vAlign w:val="center"/>
          </w:tcPr>
          <w:p w14:paraId="488EECCB" w14:textId="77777777" w:rsidR="005618AD" w:rsidRPr="005618AD" w:rsidRDefault="005618AD" w:rsidP="00452EB6">
            <w:pPr>
              <w:pStyle w:val="NoSpacing"/>
              <w:jc w:val="center"/>
              <w:rPr>
                <w:rFonts w:cstheme="minorHAnsi"/>
              </w:rPr>
            </w:pPr>
            <w:r w:rsidRPr="005618AD">
              <w:rPr>
                <w:rFonts w:cstheme="minorHAnsi"/>
              </w:rPr>
              <w:t>7 (21)</w:t>
            </w:r>
          </w:p>
        </w:tc>
      </w:tr>
      <w:tr w:rsidR="005618AD" w:rsidRPr="005618AD" w14:paraId="5D03F49E" w14:textId="77777777" w:rsidTr="005618AD">
        <w:tc>
          <w:tcPr>
            <w:tcW w:w="3596" w:type="pct"/>
            <w:tcBorders>
              <w:top w:val="nil"/>
              <w:left w:val="nil"/>
              <w:bottom w:val="nil"/>
              <w:right w:val="nil"/>
            </w:tcBorders>
            <w:vAlign w:val="center"/>
          </w:tcPr>
          <w:p w14:paraId="712CB378" w14:textId="77777777" w:rsidR="005618AD" w:rsidRPr="005618AD" w:rsidRDefault="005618AD" w:rsidP="00452EB6">
            <w:pPr>
              <w:pStyle w:val="NoSpacing"/>
              <w:rPr>
                <w:rFonts w:cstheme="minorHAnsi"/>
              </w:rPr>
            </w:pPr>
            <w:r w:rsidRPr="005618AD">
              <w:rPr>
                <w:rFonts w:cstheme="minorHAnsi"/>
              </w:rPr>
              <w:t>BMI (kg/m</w:t>
            </w:r>
            <w:r w:rsidRPr="005618AD">
              <w:rPr>
                <w:rFonts w:cstheme="minorHAnsi"/>
                <w:vertAlign w:val="superscript"/>
              </w:rPr>
              <w:t>2</w:t>
            </w:r>
            <w:r w:rsidRPr="005618AD">
              <w:rPr>
                <w:rFonts w:cstheme="minorHAnsi"/>
              </w:rPr>
              <w:t>)</w:t>
            </w:r>
          </w:p>
        </w:tc>
        <w:tc>
          <w:tcPr>
            <w:tcW w:w="1404" w:type="pct"/>
            <w:tcBorders>
              <w:top w:val="nil"/>
              <w:left w:val="nil"/>
              <w:bottom w:val="nil"/>
              <w:right w:val="nil"/>
            </w:tcBorders>
            <w:vAlign w:val="center"/>
          </w:tcPr>
          <w:p w14:paraId="747305F2" w14:textId="77777777" w:rsidR="005618AD" w:rsidRPr="005618AD" w:rsidRDefault="005618AD" w:rsidP="00452EB6">
            <w:pPr>
              <w:pStyle w:val="NoSpacing"/>
              <w:jc w:val="center"/>
              <w:rPr>
                <w:rFonts w:cstheme="minorHAnsi"/>
              </w:rPr>
            </w:pPr>
            <w:r w:rsidRPr="005618AD">
              <w:rPr>
                <w:rFonts w:cstheme="minorHAnsi"/>
              </w:rPr>
              <w:t>24.5 (4.6)</w:t>
            </w:r>
          </w:p>
        </w:tc>
      </w:tr>
      <w:tr w:rsidR="005618AD" w:rsidRPr="005618AD" w14:paraId="4AC1B978" w14:textId="77777777" w:rsidTr="005618AD">
        <w:tc>
          <w:tcPr>
            <w:tcW w:w="3596" w:type="pct"/>
            <w:tcBorders>
              <w:top w:val="nil"/>
              <w:left w:val="nil"/>
              <w:bottom w:val="nil"/>
              <w:right w:val="nil"/>
            </w:tcBorders>
            <w:vAlign w:val="center"/>
          </w:tcPr>
          <w:p w14:paraId="7BCC2F21" w14:textId="77777777" w:rsidR="005618AD" w:rsidRPr="005618AD" w:rsidRDefault="005618AD" w:rsidP="00452EB6">
            <w:pPr>
              <w:pStyle w:val="NoSpacing"/>
              <w:rPr>
                <w:rFonts w:cstheme="minorHAnsi"/>
              </w:rPr>
            </w:pPr>
            <w:r w:rsidRPr="005618AD">
              <w:rPr>
                <w:rFonts w:cstheme="minorHAnsi"/>
              </w:rPr>
              <w:t>BMI z-score</w:t>
            </w:r>
            <w:r w:rsidRPr="005618AD">
              <w:rPr>
                <w:rFonts w:cstheme="minorHAnsi"/>
                <w:vertAlign w:val="superscript"/>
              </w:rPr>
              <w:t>a</w:t>
            </w:r>
            <w:r w:rsidRPr="005618AD">
              <w:rPr>
                <w:rFonts w:cstheme="minorHAnsi"/>
              </w:rPr>
              <w:t>, median (IQR)</w:t>
            </w:r>
          </w:p>
        </w:tc>
        <w:tc>
          <w:tcPr>
            <w:tcW w:w="1404" w:type="pct"/>
            <w:tcBorders>
              <w:top w:val="nil"/>
              <w:left w:val="nil"/>
              <w:bottom w:val="nil"/>
              <w:right w:val="nil"/>
            </w:tcBorders>
            <w:vAlign w:val="center"/>
          </w:tcPr>
          <w:p w14:paraId="1EDF0B3C" w14:textId="77777777" w:rsidR="005618AD" w:rsidRPr="005618AD" w:rsidRDefault="005618AD" w:rsidP="00452EB6">
            <w:pPr>
              <w:pStyle w:val="NoSpacing"/>
              <w:jc w:val="center"/>
              <w:rPr>
                <w:rFonts w:cstheme="minorHAnsi"/>
              </w:rPr>
            </w:pPr>
            <w:r w:rsidRPr="005618AD">
              <w:rPr>
                <w:rFonts w:cstheme="minorHAnsi"/>
              </w:rPr>
              <w:t>0.81 (0.04-1.44)</w:t>
            </w:r>
          </w:p>
        </w:tc>
      </w:tr>
      <w:tr w:rsidR="005618AD" w:rsidRPr="005618AD" w14:paraId="1E406366" w14:textId="77777777" w:rsidTr="005618AD">
        <w:tc>
          <w:tcPr>
            <w:tcW w:w="3596" w:type="pct"/>
            <w:tcBorders>
              <w:top w:val="nil"/>
              <w:left w:val="nil"/>
              <w:bottom w:val="nil"/>
              <w:right w:val="nil"/>
            </w:tcBorders>
            <w:vAlign w:val="center"/>
          </w:tcPr>
          <w:p w14:paraId="04F50019" w14:textId="77777777" w:rsidR="005618AD" w:rsidRPr="005618AD" w:rsidRDefault="005618AD" w:rsidP="00452EB6">
            <w:pPr>
              <w:pStyle w:val="NoSpacing"/>
              <w:rPr>
                <w:rFonts w:cstheme="minorHAnsi"/>
              </w:rPr>
            </w:pPr>
            <w:r w:rsidRPr="005618AD">
              <w:rPr>
                <w:rFonts w:cstheme="minorHAnsi"/>
              </w:rPr>
              <w:t>BMI status, n (%)</w:t>
            </w:r>
          </w:p>
        </w:tc>
        <w:tc>
          <w:tcPr>
            <w:tcW w:w="1404" w:type="pct"/>
            <w:tcBorders>
              <w:top w:val="nil"/>
              <w:left w:val="nil"/>
              <w:bottom w:val="nil"/>
              <w:right w:val="nil"/>
            </w:tcBorders>
            <w:vAlign w:val="center"/>
          </w:tcPr>
          <w:p w14:paraId="24C99C1E" w14:textId="77777777" w:rsidR="005618AD" w:rsidRPr="005618AD" w:rsidRDefault="005618AD" w:rsidP="00452EB6">
            <w:pPr>
              <w:pStyle w:val="NoSpacing"/>
              <w:jc w:val="center"/>
              <w:rPr>
                <w:rFonts w:cstheme="minorHAnsi"/>
              </w:rPr>
            </w:pPr>
          </w:p>
        </w:tc>
      </w:tr>
      <w:tr w:rsidR="005618AD" w:rsidRPr="005618AD" w14:paraId="407F1B45" w14:textId="77777777" w:rsidTr="005618AD">
        <w:tc>
          <w:tcPr>
            <w:tcW w:w="3596" w:type="pct"/>
            <w:tcBorders>
              <w:top w:val="nil"/>
              <w:left w:val="nil"/>
              <w:bottom w:val="nil"/>
              <w:right w:val="nil"/>
            </w:tcBorders>
            <w:vAlign w:val="center"/>
          </w:tcPr>
          <w:p w14:paraId="273210AE" w14:textId="77777777" w:rsidR="005618AD" w:rsidRPr="005618AD" w:rsidRDefault="005618AD" w:rsidP="00452EB6">
            <w:pPr>
              <w:pStyle w:val="NoSpacing"/>
              <w:rPr>
                <w:rFonts w:cstheme="minorHAnsi"/>
              </w:rPr>
            </w:pPr>
            <w:r w:rsidRPr="005618AD">
              <w:rPr>
                <w:rFonts w:cstheme="minorHAnsi"/>
              </w:rPr>
              <w:tab/>
              <w:t>Underweight (BMI percentile ≤5)</w:t>
            </w:r>
          </w:p>
        </w:tc>
        <w:tc>
          <w:tcPr>
            <w:tcW w:w="1404" w:type="pct"/>
            <w:tcBorders>
              <w:top w:val="nil"/>
              <w:left w:val="nil"/>
              <w:bottom w:val="nil"/>
              <w:right w:val="nil"/>
            </w:tcBorders>
            <w:vAlign w:val="center"/>
          </w:tcPr>
          <w:p w14:paraId="684F121F" w14:textId="77777777" w:rsidR="005618AD" w:rsidRPr="005618AD" w:rsidRDefault="005618AD" w:rsidP="00452EB6">
            <w:pPr>
              <w:pStyle w:val="NoSpacing"/>
              <w:jc w:val="center"/>
              <w:rPr>
                <w:rFonts w:cstheme="minorHAnsi"/>
              </w:rPr>
            </w:pPr>
            <w:r w:rsidRPr="005618AD">
              <w:rPr>
                <w:rFonts w:cstheme="minorHAnsi"/>
              </w:rPr>
              <w:t>0</w:t>
            </w:r>
          </w:p>
        </w:tc>
      </w:tr>
      <w:tr w:rsidR="005618AD" w:rsidRPr="005618AD" w14:paraId="5BF0CA05" w14:textId="77777777" w:rsidTr="005618AD">
        <w:tc>
          <w:tcPr>
            <w:tcW w:w="3596" w:type="pct"/>
            <w:tcBorders>
              <w:top w:val="nil"/>
              <w:left w:val="nil"/>
              <w:bottom w:val="nil"/>
              <w:right w:val="nil"/>
            </w:tcBorders>
            <w:vAlign w:val="center"/>
          </w:tcPr>
          <w:p w14:paraId="6745F484" w14:textId="77777777" w:rsidR="005618AD" w:rsidRPr="005618AD" w:rsidRDefault="005618AD" w:rsidP="00452EB6">
            <w:pPr>
              <w:pStyle w:val="NoSpacing"/>
              <w:rPr>
                <w:rFonts w:cstheme="minorHAnsi"/>
              </w:rPr>
            </w:pPr>
            <w:r w:rsidRPr="005618AD">
              <w:rPr>
                <w:rFonts w:cstheme="minorHAnsi"/>
              </w:rPr>
              <w:tab/>
              <w:t>Healthy weight (BMI percentile &gt;5 and &lt;85)</w:t>
            </w:r>
          </w:p>
        </w:tc>
        <w:tc>
          <w:tcPr>
            <w:tcW w:w="1404" w:type="pct"/>
            <w:tcBorders>
              <w:top w:val="nil"/>
              <w:left w:val="nil"/>
              <w:bottom w:val="nil"/>
              <w:right w:val="nil"/>
            </w:tcBorders>
            <w:vAlign w:val="center"/>
          </w:tcPr>
          <w:p w14:paraId="1601E2A7" w14:textId="77777777" w:rsidR="005618AD" w:rsidRPr="005618AD" w:rsidRDefault="005618AD" w:rsidP="00452EB6">
            <w:pPr>
              <w:pStyle w:val="NoSpacing"/>
              <w:jc w:val="center"/>
              <w:rPr>
                <w:rFonts w:cstheme="minorHAnsi"/>
              </w:rPr>
            </w:pPr>
            <w:r w:rsidRPr="005618AD">
              <w:rPr>
                <w:rFonts w:cstheme="minorHAnsi"/>
              </w:rPr>
              <w:t>22 (65)</w:t>
            </w:r>
          </w:p>
        </w:tc>
      </w:tr>
      <w:tr w:rsidR="005618AD" w:rsidRPr="005618AD" w14:paraId="4856DD1F" w14:textId="77777777" w:rsidTr="005618AD">
        <w:tc>
          <w:tcPr>
            <w:tcW w:w="3596" w:type="pct"/>
            <w:tcBorders>
              <w:top w:val="nil"/>
              <w:left w:val="nil"/>
              <w:bottom w:val="nil"/>
              <w:right w:val="nil"/>
            </w:tcBorders>
            <w:vAlign w:val="center"/>
          </w:tcPr>
          <w:p w14:paraId="3F82FD4E" w14:textId="77777777" w:rsidR="005618AD" w:rsidRPr="005618AD" w:rsidRDefault="005618AD" w:rsidP="00452EB6">
            <w:pPr>
              <w:pStyle w:val="NoSpacing"/>
              <w:rPr>
                <w:rFonts w:cstheme="minorHAnsi"/>
              </w:rPr>
            </w:pPr>
            <w:r w:rsidRPr="005618AD">
              <w:rPr>
                <w:rFonts w:cstheme="minorHAnsi"/>
              </w:rPr>
              <w:tab/>
              <w:t>Overweight (BMI percentile ≥85 and &lt;95)</w:t>
            </w:r>
          </w:p>
        </w:tc>
        <w:tc>
          <w:tcPr>
            <w:tcW w:w="1404" w:type="pct"/>
            <w:tcBorders>
              <w:top w:val="nil"/>
              <w:left w:val="nil"/>
              <w:bottom w:val="nil"/>
              <w:right w:val="nil"/>
            </w:tcBorders>
            <w:vAlign w:val="center"/>
          </w:tcPr>
          <w:p w14:paraId="6BDC455F" w14:textId="77777777" w:rsidR="005618AD" w:rsidRPr="005618AD" w:rsidRDefault="005618AD" w:rsidP="00452EB6">
            <w:pPr>
              <w:pStyle w:val="NoSpacing"/>
              <w:jc w:val="center"/>
              <w:rPr>
                <w:rFonts w:cstheme="minorHAnsi"/>
              </w:rPr>
            </w:pPr>
            <w:r w:rsidRPr="005618AD">
              <w:rPr>
                <w:rFonts w:cstheme="minorHAnsi"/>
              </w:rPr>
              <w:t>5 (15)</w:t>
            </w:r>
          </w:p>
        </w:tc>
      </w:tr>
      <w:tr w:rsidR="005618AD" w:rsidRPr="005618AD" w14:paraId="1907E55A" w14:textId="77777777" w:rsidTr="005618AD">
        <w:tc>
          <w:tcPr>
            <w:tcW w:w="3596" w:type="pct"/>
            <w:tcBorders>
              <w:top w:val="nil"/>
              <w:left w:val="nil"/>
              <w:bottom w:val="nil"/>
              <w:right w:val="nil"/>
            </w:tcBorders>
            <w:vAlign w:val="center"/>
          </w:tcPr>
          <w:p w14:paraId="476DCF4B" w14:textId="77777777" w:rsidR="005618AD" w:rsidRPr="005618AD" w:rsidRDefault="005618AD" w:rsidP="00452EB6">
            <w:pPr>
              <w:pStyle w:val="NoSpacing"/>
              <w:rPr>
                <w:rFonts w:cstheme="minorHAnsi"/>
              </w:rPr>
            </w:pPr>
            <w:r w:rsidRPr="005618AD">
              <w:rPr>
                <w:rFonts w:cstheme="minorHAnsi"/>
              </w:rPr>
              <w:tab/>
              <w:t>Obese (BMI percentile ≥95)</w:t>
            </w:r>
          </w:p>
        </w:tc>
        <w:tc>
          <w:tcPr>
            <w:tcW w:w="1404" w:type="pct"/>
            <w:tcBorders>
              <w:top w:val="nil"/>
              <w:left w:val="nil"/>
              <w:bottom w:val="nil"/>
              <w:right w:val="nil"/>
            </w:tcBorders>
            <w:vAlign w:val="center"/>
          </w:tcPr>
          <w:p w14:paraId="1F8F90CB" w14:textId="77777777" w:rsidR="005618AD" w:rsidRPr="005618AD" w:rsidRDefault="005618AD" w:rsidP="00452EB6">
            <w:pPr>
              <w:pStyle w:val="NoSpacing"/>
              <w:jc w:val="center"/>
              <w:rPr>
                <w:rFonts w:cstheme="minorHAnsi"/>
              </w:rPr>
            </w:pPr>
            <w:r w:rsidRPr="005618AD">
              <w:rPr>
                <w:rFonts w:cstheme="minorHAnsi"/>
              </w:rPr>
              <w:t>7 (21)</w:t>
            </w:r>
          </w:p>
        </w:tc>
      </w:tr>
      <w:tr w:rsidR="005618AD" w:rsidRPr="005618AD" w14:paraId="26932716" w14:textId="77777777" w:rsidTr="005618AD">
        <w:tc>
          <w:tcPr>
            <w:tcW w:w="3596" w:type="pct"/>
            <w:tcBorders>
              <w:top w:val="nil"/>
              <w:left w:val="nil"/>
              <w:bottom w:val="nil"/>
              <w:right w:val="nil"/>
            </w:tcBorders>
            <w:vAlign w:val="center"/>
          </w:tcPr>
          <w:p w14:paraId="5EF66417" w14:textId="77777777" w:rsidR="005618AD" w:rsidRPr="005618AD" w:rsidRDefault="005618AD" w:rsidP="00452EB6">
            <w:pPr>
              <w:pStyle w:val="NoSpacing"/>
              <w:rPr>
                <w:rFonts w:cstheme="minorHAnsi"/>
              </w:rPr>
            </w:pPr>
            <w:r w:rsidRPr="005618AD">
              <w:rPr>
                <w:rFonts w:cstheme="minorHAnsi"/>
              </w:rPr>
              <w:t>Duration of diabetes (years)</w:t>
            </w:r>
          </w:p>
        </w:tc>
        <w:tc>
          <w:tcPr>
            <w:tcW w:w="1404" w:type="pct"/>
            <w:tcBorders>
              <w:top w:val="nil"/>
              <w:left w:val="nil"/>
              <w:bottom w:val="nil"/>
              <w:right w:val="nil"/>
            </w:tcBorders>
            <w:vAlign w:val="center"/>
          </w:tcPr>
          <w:p w14:paraId="73927627" w14:textId="77777777" w:rsidR="005618AD" w:rsidRPr="005618AD" w:rsidRDefault="005618AD" w:rsidP="00452EB6">
            <w:pPr>
              <w:pStyle w:val="NoSpacing"/>
              <w:jc w:val="center"/>
              <w:rPr>
                <w:rFonts w:cstheme="minorHAnsi"/>
              </w:rPr>
            </w:pPr>
            <w:r w:rsidRPr="005618AD">
              <w:rPr>
                <w:rFonts w:cstheme="minorHAnsi"/>
              </w:rPr>
              <w:t>8.8 (3.6)</w:t>
            </w:r>
          </w:p>
        </w:tc>
      </w:tr>
      <w:tr w:rsidR="005618AD" w:rsidRPr="005618AD" w14:paraId="5D2ABA7F" w14:textId="77777777" w:rsidTr="005618AD">
        <w:tc>
          <w:tcPr>
            <w:tcW w:w="3596" w:type="pct"/>
            <w:tcBorders>
              <w:top w:val="nil"/>
              <w:left w:val="nil"/>
              <w:bottom w:val="nil"/>
              <w:right w:val="nil"/>
            </w:tcBorders>
            <w:vAlign w:val="center"/>
          </w:tcPr>
          <w:p w14:paraId="764F4BF5" w14:textId="77777777" w:rsidR="005618AD" w:rsidRPr="005618AD" w:rsidRDefault="005618AD" w:rsidP="00452EB6">
            <w:pPr>
              <w:pStyle w:val="NoSpacing"/>
              <w:rPr>
                <w:rFonts w:cstheme="minorHAnsi"/>
              </w:rPr>
            </w:pPr>
            <w:r w:rsidRPr="005618AD">
              <w:rPr>
                <w:rFonts w:cstheme="minorHAnsi"/>
              </w:rPr>
              <w:t xml:space="preserve">HbA1c (mmol/mol) </w:t>
            </w:r>
          </w:p>
        </w:tc>
        <w:tc>
          <w:tcPr>
            <w:tcW w:w="1404" w:type="pct"/>
            <w:tcBorders>
              <w:top w:val="nil"/>
              <w:left w:val="nil"/>
              <w:bottom w:val="nil"/>
              <w:right w:val="nil"/>
            </w:tcBorders>
            <w:vAlign w:val="center"/>
          </w:tcPr>
          <w:p w14:paraId="40D2624B" w14:textId="77777777" w:rsidR="005618AD" w:rsidRPr="005618AD" w:rsidRDefault="005618AD" w:rsidP="00452EB6">
            <w:pPr>
              <w:pStyle w:val="NoSpacing"/>
              <w:jc w:val="center"/>
              <w:rPr>
                <w:rFonts w:cstheme="minorHAnsi"/>
              </w:rPr>
            </w:pPr>
            <w:r w:rsidRPr="005618AD">
              <w:rPr>
                <w:rFonts w:cstheme="minorHAnsi"/>
              </w:rPr>
              <w:t>89 (16)</w:t>
            </w:r>
          </w:p>
        </w:tc>
      </w:tr>
      <w:tr w:rsidR="005618AD" w:rsidRPr="005618AD" w14:paraId="40FF06B4" w14:textId="77777777" w:rsidTr="005618AD">
        <w:tc>
          <w:tcPr>
            <w:tcW w:w="3596" w:type="pct"/>
            <w:tcBorders>
              <w:top w:val="nil"/>
              <w:left w:val="nil"/>
              <w:bottom w:val="nil"/>
              <w:right w:val="nil"/>
            </w:tcBorders>
            <w:vAlign w:val="center"/>
          </w:tcPr>
          <w:p w14:paraId="4B41897B" w14:textId="77777777" w:rsidR="005618AD" w:rsidRPr="005618AD" w:rsidRDefault="005618AD" w:rsidP="00452EB6">
            <w:pPr>
              <w:pStyle w:val="NoSpacing"/>
              <w:rPr>
                <w:rFonts w:cstheme="minorHAnsi"/>
              </w:rPr>
            </w:pPr>
            <w:r w:rsidRPr="005618AD">
              <w:rPr>
                <w:rFonts w:cstheme="minorHAnsi"/>
              </w:rPr>
              <w:t>Insulin therapy, n (%)</w:t>
            </w:r>
          </w:p>
        </w:tc>
        <w:tc>
          <w:tcPr>
            <w:tcW w:w="1404" w:type="pct"/>
            <w:tcBorders>
              <w:top w:val="nil"/>
              <w:left w:val="nil"/>
              <w:bottom w:val="nil"/>
              <w:right w:val="nil"/>
            </w:tcBorders>
            <w:vAlign w:val="center"/>
          </w:tcPr>
          <w:p w14:paraId="494EE4C8" w14:textId="77777777" w:rsidR="005618AD" w:rsidRPr="005618AD" w:rsidRDefault="005618AD" w:rsidP="00452EB6">
            <w:pPr>
              <w:pStyle w:val="NoSpacing"/>
              <w:jc w:val="center"/>
              <w:rPr>
                <w:rFonts w:cstheme="minorHAnsi"/>
              </w:rPr>
            </w:pPr>
          </w:p>
        </w:tc>
      </w:tr>
      <w:tr w:rsidR="005618AD" w:rsidRPr="005618AD" w14:paraId="2BDA50EE" w14:textId="77777777" w:rsidTr="005618AD">
        <w:tc>
          <w:tcPr>
            <w:tcW w:w="3596" w:type="pct"/>
            <w:tcBorders>
              <w:top w:val="nil"/>
              <w:left w:val="nil"/>
              <w:bottom w:val="nil"/>
              <w:right w:val="nil"/>
            </w:tcBorders>
            <w:vAlign w:val="center"/>
          </w:tcPr>
          <w:p w14:paraId="12B0EDC0" w14:textId="77777777" w:rsidR="005618AD" w:rsidRPr="005618AD" w:rsidRDefault="005618AD" w:rsidP="00452EB6">
            <w:pPr>
              <w:pStyle w:val="NoSpacing"/>
              <w:rPr>
                <w:rFonts w:cstheme="minorHAnsi"/>
              </w:rPr>
            </w:pPr>
            <w:r w:rsidRPr="005618AD">
              <w:rPr>
                <w:rFonts w:cstheme="minorHAnsi"/>
              </w:rPr>
              <w:tab/>
              <w:t>MDI</w:t>
            </w:r>
          </w:p>
        </w:tc>
        <w:tc>
          <w:tcPr>
            <w:tcW w:w="1404" w:type="pct"/>
            <w:tcBorders>
              <w:top w:val="nil"/>
              <w:left w:val="nil"/>
              <w:bottom w:val="nil"/>
              <w:right w:val="nil"/>
            </w:tcBorders>
            <w:vAlign w:val="center"/>
          </w:tcPr>
          <w:p w14:paraId="433887A0" w14:textId="77777777" w:rsidR="005618AD" w:rsidRPr="005618AD" w:rsidRDefault="005618AD" w:rsidP="00452EB6">
            <w:pPr>
              <w:pStyle w:val="NoSpacing"/>
              <w:jc w:val="center"/>
              <w:rPr>
                <w:rFonts w:cstheme="minorHAnsi"/>
              </w:rPr>
            </w:pPr>
            <w:r w:rsidRPr="005618AD">
              <w:rPr>
                <w:rFonts w:cstheme="minorHAnsi"/>
              </w:rPr>
              <w:t>29 (85)</w:t>
            </w:r>
          </w:p>
        </w:tc>
      </w:tr>
      <w:tr w:rsidR="005618AD" w:rsidRPr="005618AD" w14:paraId="071D94A5" w14:textId="77777777" w:rsidTr="005618AD">
        <w:tc>
          <w:tcPr>
            <w:tcW w:w="3596" w:type="pct"/>
            <w:tcBorders>
              <w:top w:val="nil"/>
              <w:left w:val="nil"/>
              <w:bottom w:val="nil"/>
              <w:right w:val="nil"/>
            </w:tcBorders>
            <w:vAlign w:val="center"/>
          </w:tcPr>
          <w:p w14:paraId="715F78F3" w14:textId="77777777" w:rsidR="005618AD" w:rsidRPr="005618AD" w:rsidRDefault="005618AD" w:rsidP="00452EB6">
            <w:pPr>
              <w:pStyle w:val="NoSpacing"/>
              <w:rPr>
                <w:rFonts w:cstheme="minorHAnsi"/>
              </w:rPr>
            </w:pPr>
            <w:r w:rsidRPr="005618AD">
              <w:rPr>
                <w:rFonts w:cstheme="minorHAnsi"/>
              </w:rPr>
              <w:tab/>
              <w:t>CSII</w:t>
            </w:r>
          </w:p>
        </w:tc>
        <w:tc>
          <w:tcPr>
            <w:tcW w:w="1404" w:type="pct"/>
            <w:tcBorders>
              <w:top w:val="nil"/>
              <w:left w:val="nil"/>
              <w:bottom w:val="nil"/>
              <w:right w:val="nil"/>
            </w:tcBorders>
            <w:vAlign w:val="center"/>
          </w:tcPr>
          <w:p w14:paraId="566ADC50" w14:textId="77777777" w:rsidR="005618AD" w:rsidRPr="005618AD" w:rsidRDefault="005618AD" w:rsidP="00452EB6">
            <w:pPr>
              <w:pStyle w:val="NoSpacing"/>
              <w:jc w:val="center"/>
              <w:rPr>
                <w:rFonts w:cstheme="minorHAnsi"/>
              </w:rPr>
            </w:pPr>
            <w:r w:rsidRPr="005618AD">
              <w:rPr>
                <w:rFonts w:cstheme="minorHAnsi"/>
              </w:rPr>
              <w:t>5 (15)</w:t>
            </w:r>
          </w:p>
        </w:tc>
      </w:tr>
      <w:tr w:rsidR="005618AD" w:rsidRPr="005618AD" w14:paraId="2DA859D4" w14:textId="77777777" w:rsidTr="005618AD">
        <w:tc>
          <w:tcPr>
            <w:tcW w:w="3596" w:type="pct"/>
            <w:tcBorders>
              <w:top w:val="nil"/>
              <w:left w:val="nil"/>
              <w:bottom w:val="nil"/>
              <w:right w:val="nil"/>
            </w:tcBorders>
            <w:vAlign w:val="center"/>
          </w:tcPr>
          <w:p w14:paraId="14DC2189" w14:textId="77777777" w:rsidR="005618AD" w:rsidRPr="005618AD" w:rsidRDefault="005618AD" w:rsidP="00452EB6">
            <w:pPr>
              <w:pStyle w:val="NoSpacing"/>
              <w:rPr>
                <w:rFonts w:cstheme="minorHAnsi"/>
              </w:rPr>
            </w:pPr>
            <w:r w:rsidRPr="005618AD">
              <w:rPr>
                <w:rFonts w:cstheme="minorHAnsi"/>
              </w:rPr>
              <w:t>Previous skin problem, n (%)</w:t>
            </w:r>
          </w:p>
        </w:tc>
        <w:tc>
          <w:tcPr>
            <w:tcW w:w="1404" w:type="pct"/>
            <w:tcBorders>
              <w:top w:val="nil"/>
              <w:left w:val="nil"/>
              <w:bottom w:val="nil"/>
              <w:right w:val="nil"/>
            </w:tcBorders>
            <w:vAlign w:val="center"/>
          </w:tcPr>
          <w:p w14:paraId="6AB8A810" w14:textId="77777777" w:rsidR="005618AD" w:rsidRPr="005618AD" w:rsidRDefault="005618AD" w:rsidP="00452EB6">
            <w:pPr>
              <w:pStyle w:val="NoSpacing"/>
              <w:jc w:val="center"/>
              <w:rPr>
                <w:rFonts w:cstheme="minorHAnsi"/>
              </w:rPr>
            </w:pPr>
            <w:r w:rsidRPr="005618AD">
              <w:rPr>
                <w:rFonts w:cstheme="minorHAnsi"/>
              </w:rPr>
              <w:t>8 (24)</w:t>
            </w:r>
          </w:p>
        </w:tc>
      </w:tr>
      <w:tr w:rsidR="005618AD" w:rsidRPr="005618AD" w14:paraId="6BCDA922" w14:textId="77777777" w:rsidTr="005618AD">
        <w:tc>
          <w:tcPr>
            <w:tcW w:w="3596" w:type="pct"/>
            <w:tcBorders>
              <w:top w:val="nil"/>
              <w:left w:val="nil"/>
              <w:bottom w:val="nil"/>
              <w:right w:val="nil"/>
            </w:tcBorders>
            <w:vAlign w:val="center"/>
          </w:tcPr>
          <w:p w14:paraId="2E8AE0E6" w14:textId="77777777" w:rsidR="005618AD" w:rsidRPr="005618AD" w:rsidRDefault="005618AD" w:rsidP="00452EB6">
            <w:pPr>
              <w:pStyle w:val="NoSpacing"/>
              <w:rPr>
                <w:rFonts w:cstheme="minorHAnsi"/>
              </w:rPr>
            </w:pPr>
            <w:r w:rsidRPr="005618AD">
              <w:rPr>
                <w:rFonts w:cstheme="minorHAnsi"/>
              </w:rPr>
              <w:tab/>
              <w:t>Eczema</w:t>
            </w:r>
          </w:p>
        </w:tc>
        <w:tc>
          <w:tcPr>
            <w:tcW w:w="1404" w:type="pct"/>
            <w:tcBorders>
              <w:top w:val="nil"/>
              <w:left w:val="nil"/>
              <w:bottom w:val="nil"/>
              <w:right w:val="nil"/>
            </w:tcBorders>
            <w:vAlign w:val="center"/>
          </w:tcPr>
          <w:p w14:paraId="32C50C7D" w14:textId="77777777" w:rsidR="005618AD" w:rsidRPr="005618AD" w:rsidRDefault="005618AD" w:rsidP="00452EB6">
            <w:pPr>
              <w:pStyle w:val="NoSpacing"/>
              <w:jc w:val="center"/>
              <w:rPr>
                <w:rFonts w:cstheme="minorHAnsi"/>
              </w:rPr>
            </w:pPr>
            <w:r w:rsidRPr="005618AD">
              <w:rPr>
                <w:rFonts w:cstheme="minorHAnsi"/>
              </w:rPr>
              <w:t>1 (13)</w:t>
            </w:r>
          </w:p>
        </w:tc>
      </w:tr>
      <w:tr w:rsidR="005618AD" w:rsidRPr="005618AD" w14:paraId="1D7DAA89" w14:textId="77777777" w:rsidTr="005618AD">
        <w:tc>
          <w:tcPr>
            <w:tcW w:w="3596" w:type="pct"/>
            <w:tcBorders>
              <w:top w:val="nil"/>
              <w:left w:val="nil"/>
              <w:bottom w:val="nil"/>
              <w:right w:val="nil"/>
            </w:tcBorders>
            <w:vAlign w:val="center"/>
          </w:tcPr>
          <w:p w14:paraId="4BDE6B6C" w14:textId="77777777" w:rsidR="005618AD" w:rsidRPr="005618AD" w:rsidRDefault="005618AD" w:rsidP="00452EB6">
            <w:pPr>
              <w:pStyle w:val="NoSpacing"/>
              <w:rPr>
                <w:rFonts w:cstheme="minorHAnsi"/>
              </w:rPr>
            </w:pPr>
            <w:r w:rsidRPr="005618AD">
              <w:rPr>
                <w:rFonts w:cstheme="minorHAnsi"/>
              </w:rPr>
              <w:tab/>
              <w:t>Dermatitis</w:t>
            </w:r>
          </w:p>
        </w:tc>
        <w:tc>
          <w:tcPr>
            <w:tcW w:w="1404" w:type="pct"/>
            <w:tcBorders>
              <w:top w:val="nil"/>
              <w:left w:val="nil"/>
              <w:bottom w:val="nil"/>
              <w:right w:val="nil"/>
            </w:tcBorders>
            <w:vAlign w:val="center"/>
          </w:tcPr>
          <w:p w14:paraId="5E9BBDB2" w14:textId="77777777" w:rsidR="005618AD" w:rsidRPr="005618AD" w:rsidRDefault="005618AD" w:rsidP="00452EB6">
            <w:pPr>
              <w:pStyle w:val="NoSpacing"/>
              <w:jc w:val="center"/>
              <w:rPr>
                <w:rFonts w:cstheme="minorHAnsi"/>
              </w:rPr>
            </w:pPr>
            <w:r w:rsidRPr="005618AD">
              <w:rPr>
                <w:rFonts w:cstheme="minorHAnsi"/>
              </w:rPr>
              <w:t>1 (13)</w:t>
            </w:r>
          </w:p>
        </w:tc>
      </w:tr>
      <w:tr w:rsidR="005618AD" w:rsidRPr="005618AD" w14:paraId="347D8DC3" w14:textId="77777777" w:rsidTr="005618AD">
        <w:tc>
          <w:tcPr>
            <w:tcW w:w="3596" w:type="pct"/>
            <w:tcBorders>
              <w:top w:val="nil"/>
              <w:left w:val="nil"/>
              <w:bottom w:val="nil"/>
              <w:right w:val="nil"/>
            </w:tcBorders>
            <w:vAlign w:val="center"/>
          </w:tcPr>
          <w:p w14:paraId="79041179" w14:textId="77777777" w:rsidR="005618AD" w:rsidRPr="005618AD" w:rsidRDefault="005618AD" w:rsidP="00452EB6">
            <w:pPr>
              <w:pStyle w:val="NoSpacing"/>
              <w:rPr>
                <w:rFonts w:cstheme="minorHAnsi"/>
              </w:rPr>
            </w:pPr>
            <w:r w:rsidRPr="005618AD">
              <w:rPr>
                <w:rFonts w:cstheme="minorHAnsi"/>
              </w:rPr>
              <w:tab/>
              <w:t>Acne</w:t>
            </w:r>
          </w:p>
        </w:tc>
        <w:tc>
          <w:tcPr>
            <w:tcW w:w="1404" w:type="pct"/>
            <w:tcBorders>
              <w:top w:val="nil"/>
              <w:left w:val="nil"/>
              <w:bottom w:val="nil"/>
              <w:right w:val="nil"/>
            </w:tcBorders>
            <w:vAlign w:val="center"/>
          </w:tcPr>
          <w:p w14:paraId="473294D1" w14:textId="77777777" w:rsidR="005618AD" w:rsidRPr="005618AD" w:rsidRDefault="005618AD" w:rsidP="00452EB6">
            <w:pPr>
              <w:pStyle w:val="NoSpacing"/>
              <w:jc w:val="center"/>
              <w:rPr>
                <w:rFonts w:cstheme="minorHAnsi"/>
              </w:rPr>
            </w:pPr>
            <w:r w:rsidRPr="005618AD">
              <w:rPr>
                <w:rFonts w:cstheme="minorHAnsi"/>
              </w:rPr>
              <w:t>1 (13)</w:t>
            </w:r>
          </w:p>
        </w:tc>
      </w:tr>
      <w:tr w:rsidR="005618AD" w:rsidRPr="005618AD" w14:paraId="53D5E42B" w14:textId="77777777" w:rsidTr="005618AD">
        <w:tc>
          <w:tcPr>
            <w:tcW w:w="3596" w:type="pct"/>
            <w:tcBorders>
              <w:top w:val="nil"/>
              <w:left w:val="nil"/>
              <w:bottom w:val="single" w:sz="4" w:space="0" w:color="auto"/>
              <w:right w:val="nil"/>
            </w:tcBorders>
            <w:vAlign w:val="center"/>
          </w:tcPr>
          <w:p w14:paraId="4FB43D24" w14:textId="77777777" w:rsidR="005618AD" w:rsidRPr="005618AD" w:rsidRDefault="005618AD" w:rsidP="00452EB6">
            <w:pPr>
              <w:pStyle w:val="NoSpacing"/>
              <w:rPr>
                <w:rFonts w:cstheme="minorHAnsi"/>
              </w:rPr>
            </w:pPr>
            <w:r w:rsidRPr="005618AD">
              <w:rPr>
                <w:rFonts w:cstheme="minorHAnsi"/>
              </w:rPr>
              <w:tab/>
              <w:t>Other</w:t>
            </w:r>
          </w:p>
        </w:tc>
        <w:tc>
          <w:tcPr>
            <w:tcW w:w="1404" w:type="pct"/>
            <w:tcBorders>
              <w:top w:val="nil"/>
              <w:left w:val="nil"/>
              <w:bottom w:val="single" w:sz="4" w:space="0" w:color="auto"/>
              <w:right w:val="nil"/>
            </w:tcBorders>
            <w:vAlign w:val="center"/>
          </w:tcPr>
          <w:p w14:paraId="51B92FB4" w14:textId="77777777" w:rsidR="005618AD" w:rsidRPr="005618AD" w:rsidRDefault="005618AD" w:rsidP="00452EB6">
            <w:pPr>
              <w:pStyle w:val="NoSpacing"/>
              <w:jc w:val="center"/>
              <w:rPr>
                <w:rFonts w:cstheme="minorHAnsi"/>
              </w:rPr>
            </w:pPr>
            <w:r w:rsidRPr="005618AD">
              <w:rPr>
                <w:rFonts w:cstheme="minorHAnsi"/>
              </w:rPr>
              <w:t>2 (25)</w:t>
            </w:r>
          </w:p>
        </w:tc>
      </w:tr>
    </w:tbl>
    <w:p w14:paraId="4F9F193E" w14:textId="77777777" w:rsidR="00C41B83" w:rsidRPr="00531D8F" w:rsidRDefault="00C41B83" w:rsidP="00452EB6">
      <w:pPr>
        <w:pStyle w:val="NoSpacing"/>
        <w:rPr>
          <w:rFonts w:cstheme="minorHAnsi"/>
          <w:i/>
        </w:rPr>
      </w:pPr>
      <w:r w:rsidRPr="00531D8F">
        <w:rPr>
          <w:rFonts w:cstheme="minorHAnsi"/>
          <w:i/>
        </w:rPr>
        <w:t xml:space="preserve">Variables presented as mean (± SD) unless otherwise stated. </w:t>
      </w:r>
    </w:p>
    <w:p w14:paraId="25982E46" w14:textId="77777777" w:rsidR="00C41B83" w:rsidRPr="00531D8F" w:rsidRDefault="00C41B83" w:rsidP="00452EB6">
      <w:pPr>
        <w:pStyle w:val="NoSpacing"/>
        <w:rPr>
          <w:rFonts w:cstheme="minorHAnsi"/>
          <w:i/>
        </w:rPr>
      </w:pPr>
      <w:r w:rsidRPr="00531D8F">
        <w:rPr>
          <w:rFonts w:cstheme="minorHAnsi"/>
          <w:i/>
          <w:vertAlign w:val="superscript"/>
        </w:rPr>
        <w:t>a</w:t>
      </w:r>
      <w:r w:rsidRPr="00531D8F">
        <w:rPr>
          <w:i/>
        </w:rPr>
        <w:t xml:space="preserve">BMI z-score calculated using Centre for Disease Control Guidelines and two participants from each group unable to generate BMI z-score as over 20 years of age. </w:t>
      </w:r>
    </w:p>
    <w:p w14:paraId="5A340999" w14:textId="77777777" w:rsidR="00C41B83" w:rsidRPr="00531D8F" w:rsidRDefault="00C41B83" w:rsidP="00452EB6">
      <w:pPr>
        <w:pStyle w:val="NoSpacing"/>
        <w:rPr>
          <w:rFonts w:cstheme="minorHAnsi"/>
          <w:i/>
        </w:rPr>
      </w:pPr>
      <w:r w:rsidRPr="00531D8F">
        <w:rPr>
          <w:rFonts w:cstheme="minorHAnsi"/>
          <w:i/>
          <w:vertAlign w:val="superscript"/>
        </w:rPr>
        <w:t>1</w:t>
      </w:r>
      <w:r w:rsidRPr="00531D8F">
        <w:rPr>
          <w:rFonts w:cstheme="minorHAnsi"/>
          <w:i/>
        </w:rPr>
        <w:t xml:space="preserve">Paired t-test </w:t>
      </w:r>
      <w:r w:rsidRPr="00531D8F">
        <w:rPr>
          <w:rFonts w:cstheme="minorHAnsi"/>
          <w:i/>
          <w:vertAlign w:val="superscript"/>
        </w:rPr>
        <w:t>2</w:t>
      </w:r>
      <w:r w:rsidRPr="00531D8F">
        <w:rPr>
          <w:rFonts w:cstheme="minorHAnsi"/>
          <w:i/>
        </w:rPr>
        <w:t xml:space="preserve">Pearsons’ chi squared and </w:t>
      </w:r>
      <w:r w:rsidRPr="00531D8F">
        <w:rPr>
          <w:rFonts w:cstheme="minorHAnsi"/>
          <w:i/>
          <w:vertAlign w:val="superscript"/>
        </w:rPr>
        <w:t>3</w:t>
      </w:r>
      <w:r w:rsidRPr="00531D8F">
        <w:rPr>
          <w:rFonts w:cstheme="minorHAnsi"/>
          <w:i/>
        </w:rPr>
        <w:t>Mann-Whitney-Wilcox tests used to p value.</w:t>
      </w:r>
    </w:p>
    <w:p w14:paraId="19610814" w14:textId="743035F9" w:rsidR="00493D01" w:rsidRDefault="00C41B83" w:rsidP="00452EB6">
      <w:pPr>
        <w:pStyle w:val="NoSpacing"/>
      </w:pPr>
      <w:r w:rsidRPr="00531D8F">
        <w:rPr>
          <w:rFonts w:cstheme="minorHAnsi"/>
          <w:i/>
        </w:rPr>
        <w:t xml:space="preserve">NZDep2013, New Zealand deprivation index 2013; BMI, Body mass index; HbA1c, Glycated haemoglobin; NZ, New Zealand; MDI, Multiple daily injections; CSII, Continuous subcutaneous insulin infusion. </w:t>
      </w:r>
      <w:r w:rsidRPr="00531D8F">
        <w:rPr>
          <w:rFonts w:cstheme="minorHAnsi"/>
        </w:rPr>
        <w:br/>
      </w:r>
    </w:p>
    <w:p w14:paraId="789375C8" w14:textId="77777777" w:rsidR="0077090D" w:rsidRDefault="0077090D" w:rsidP="00452EB6">
      <w:pPr>
        <w:pStyle w:val="NoSpacing"/>
      </w:pPr>
    </w:p>
    <w:p w14:paraId="3A7FA468" w14:textId="2A11BD55" w:rsidR="00264DC5" w:rsidRPr="00531D8F" w:rsidRDefault="00264DC5" w:rsidP="00452EB6">
      <w:pPr>
        <w:pStyle w:val="Heading4"/>
      </w:pPr>
      <w:r w:rsidRPr="00531D8F">
        <w:t xml:space="preserve">Table 2: </w:t>
      </w:r>
      <w:r w:rsidR="00452EB6">
        <w:t>Comparison of premature sensor loss and cutaneous adverse event reports</w:t>
      </w:r>
    </w:p>
    <w:tbl>
      <w:tblPr>
        <w:tblStyle w:val="TableGrid"/>
        <w:tblW w:w="4947" w:type="pct"/>
        <w:tblCellMar>
          <w:left w:w="0" w:type="dxa"/>
          <w:right w:w="85" w:type="dxa"/>
        </w:tblCellMar>
        <w:tblLook w:val="04A0" w:firstRow="1" w:lastRow="0" w:firstColumn="1" w:lastColumn="0" w:noHBand="0" w:noVBand="1"/>
      </w:tblPr>
      <w:tblGrid>
        <w:gridCol w:w="1757"/>
        <w:gridCol w:w="2502"/>
        <w:gridCol w:w="1979"/>
        <w:gridCol w:w="1847"/>
        <w:gridCol w:w="845"/>
      </w:tblGrid>
      <w:tr w:rsidR="009D5747" w:rsidRPr="00531D8F" w14:paraId="21CD75D6" w14:textId="77777777" w:rsidTr="00452EB6">
        <w:tc>
          <w:tcPr>
            <w:tcW w:w="984" w:type="pct"/>
            <w:tcBorders>
              <w:left w:val="nil"/>
              <w:right w:val="nil"/>
            </w:tcBorders>
            <w:vAlign w:val="center"/>
          </w:tcPr>
          <w:p w14:paraId="5950EAFB" w14:textId="03E924FA" w:rsidR="009D5747" w:rsidRPr="00531D8F" w:rsidRDefault="009D5747" w:rsidP="00452EB6">
            <w:pPr>
              <w:pStyle w:val="NoSpacing"/>
              <w:rPr>
                <w:rFonts w:cstheme="minorHAnsi"/>
                <w:b/>
              </w:rPr>
            </w:pPr>
            <w:r>
              <w:rPr>
                <w:rFonts w:cstheme="minorHAnsi"/>
                <w:b/>
              </w:rPr>
              <w:t>Analysis</w:t>
            </w:r>
          </w:p>
        </w:tc>
        <w:tc>
          <w:tcPr>
            <w:tcW w:w="1401" w:type="pct"/>
            <w:tcBorders>
              <w:left w:val="nil"/>
              <w:right w:val="nil"/>
            </w:tcBorders>
            <w:vAlign w:val="center"/>
          </w:tcPr>
          <w:p w14:paraId="4DD30C03" w14:textId="667CB5A2" w:rsidR="009D5747" w:rsidRPr="00531D8F" w:rsidRDefault="009D5747" w:rsidP="00452EB6">
            <w:pPr>
              <w:pStyle w:val="NoSpacing"/>
              <w:rPr>
                <w:rFonts w:cstheme="minorHAnsi"/>
                <w:b/>
              </w:rPr>
            </w:pPr>
            <w:r w:rsidRPr="00531D8F">
              <w:rPr>
                <w:rFonts w:cstheme="minorHAnsi"/>
                <w:b/>
              </w:rPr>
              <w:t>Variable, n (%)</w:t>
            </w:r>
          </w:p>
        </w:tc>
        <w:tc>
          <w:tcPr>
            <w:tcW w:w="1108" w:type="pct"/>
            <w:tcBorders>
              <w:left w:val="nil"/>
              <w:right w:val="nil"/>
            </w:tcBorders>
            <w:vAlign w:val="center"/>
          </w:tcPr>
          <w:p w14:paraId="3480ADF3" w14:textId="7C6A511F" w:rsidR="009D5747" w:rsidRPr="00531D8F" w:rsidRDefault="009D5747" w:rsidP="00452EB6">
            <w:pPr>
              <w:pStyle w:val="NoSpacing"/>
              <w:rPr>
                <w:rFonts w:cstheme="minorHAnsi"/>
                <w:b/>
              </w:rPr>
            </w:pPr>
            <w:r w:rsidRPr="00531D8F">
              <w:rPr>
                <w:rFonts w:cstheme="minorHAnsi"/>
                <w:b/>
              </w:rPr>
              <w:t>Que</w:t>
            </w:r>
            <w:r w:rsidR="00452EB6">
              <w:rPr>
                <w:rFonts w:cstheme="minorHAnsi"/>
                <w:b/>
              </w:rPr>
              <w:t>stionnaires from no patch group</w:t>
            </w:r>
          </w:p>
        </w:tc>
        <w:tc>
          <w:tcPr>
            <w:tcW w:w="1034" w:type="pct"/>
            <w:tcBorders>
              <w:left w:val="nil"/>
              <w:right w:val="nil"/>
            </w:tcBorders>
            <w:vAlign w:val="center"/>
          </w:tcPr>
          <w:p w14:paraId="479E1B78" w14:textId="0C7026B8" w:rsidR="009D5747" w:rsidRPr="00531D8F" w:rsidRDefault="009D5747" w:rsidP="00452EB6">
            <w:pPr>
              <w:pStyle w:val="NoSpacing"/>
              <w:rPr>
                <w:rFonts w:cstheme="minorHAnsi"/>
                <w:b/>
              </w:rPr>
            </w:pPr>
            <w:r w:rsidRPr="00531D8F">
              <w:rPr>
                <w:rFonts w:cstheme="minorHAnsi"/>
                <w:b/>
              </w:rPr>
              <w:t xml:space="preserve">Questionnaires from patch group </w:t>
            </w:r>
          </w:p>
        </w:tc>
        <w:tc>
          <w:tcPr>
            <w:tcW w:w="474" w:type="pct"/>
            <w:tcBorders>
              <w:left w:val="nil"/>
              <w:right w:val="nil"/>
            </w:tcBorders>
            <w:shd w:val="clear" w:color="auto" w:fill="auto"/>
            <w:vAlign w:val="center"/>
          </w:tcPr>
          <w:p w14:paraId="17909C6B" w14:textId="77777777" w:rsidR="009D5747" w:rsidRPr="00531D8F" w:rsidRDefault="009D5747" w:rsidP="00452EB6">
            <w:pPr>
              <w:pStyle w:val="NoSpacing"/>
              <w:rPr>
                <w:rFonts w:cstheme="minorHAnsi"/>
                <w:b/>
              </w:rPr>
            </w:pPr>
            <w:r w:rsidRPr="00531D8F">
              <w:rPr>
                <w:rFonts w:cstheme="minorHAnsi"/>
                <w:b/>
              </w:rPr>
              <w:t>P value</w:t>
            </w:r>
          </w:p>
        </w:tc>
      </w:tr>
      <w:tr w:rsidR="009D5747" w:rsidRPr="00531D8F" w14:paraId="6E8BF6A2" w14:textId="77777777" w:rsidTr="00452EB6">
        <w:tc>
          <w:tcPr>
            <w:tcW w:w="984" w:type="pct"/>
            <w:tcBorders>
              <w:top w:val="nil"/>
              <w:left w:val="nil"/>
              <w:bottom w:val="nil"/>
              <w:right w:val="nil"/>
            </w:tcBorders>
            <w:vAlign w:val="center"/>
          </w:tcPr>
          <w:p w14:paraId="6F1FB849" w14:textId="4AF986FE" w:rsidR="009D5747" w:rsidRPr="00531D8F" w:rsidRDefault="009D5747" w:rsidP="00452EB6">
            <w:pPr>
              <w:pStyle w:val="NoSpacing"/>
              <w:rPr>
                <w:rFonts w:cstheme="minorHAnsi"/>
              </w:rPr>
            </w:pPr>
            <w:r>
              <w:rPr>
                <w:rFonts w:cstheme="minorHAnsi"/>
              </w:rPr>
              <w:t>Intention to treat</w:t>
            </w:r>
          </w:p>
        </w:tc>
        <w:tc>
          <w:tcPr>
            <w:tcW w:w="1401" w:type="pct"/>
            <w:tcBorders>
              <w:top w:val="nil"/>
              <w:left w:val="nil"/>
              <w:bottom w:val="nil"/>
              <w:right w:val="nil"/>
            </w:tcBorders>
            <w:vAlign w:val="center"/>
          </w:tcPr>
          <w:p w14:paraId="622E58B9" w14:textId="105384F0" w:rsidR="009D5747" w:rsidRPr="00531D8F" w:rsidRDefault="009D5747" w:rsidP="00452EB6">
            <w:pPr>
              <w:pStyle w:val="NoSpacing"/>
              <w:rPr>
                <w:rFonts w:cstheme="minorHAnsi"/>
              </w:rPr>
            </w:pPr>
            <w:r w:rsidRPr="00531D8F">
              <w:rPr>
                <w:rFonts w:cstheme="minorHAnsi"/>
              </w:rPr>
              <w:t>Premature sensor loss</w:t>
            </w:r>
          </w:p>
        </w:tc>
        <w:tc>
          <w:tcPr>
            <w:tcW w:w="1108" w:type="pct"/>
            <w:tcBorders>
              <w:top w:val="nil"/>
              <w:left w:val="nil"/>
              <w:bottom w:val="nil"/>
              <w:right w:val="nil"/>
            </w:tcBorders>
            <w:vAlign w:val="center"/>
          </w:tcPr>
          <w:p w14:paraId="270EA413" w14:textId="11C1E8FE" w:rsidR="009D5747" w:rsidRPr="00531D8F" w:rsidRDefault="009D5747" w:rsidP="00452EB6">
            <w:pPr>
              <w:pStyle w:val="NoSpacing"/>
              <w:rPr>
                <w:rFonts w:cstheme="minorHAnsi"/>
              </w:rPr>
            </w:pPr>
            <w:r w:rsidRPr="00531D8F">
              <w:rPr>
                <w:rFonts w:cstheme="minorHAnsi"/>
              </w:rPr>
              <w:t>26</w:t>
            </w:r>
            <w:r w:rsidR="00452EB6">
              <w:rPr>
                <w:rFonts w:cstheme="minorHAnsi"/>
              </w:rPr>
              <w:t>/152</w:t>
            </w:r>
            <w:r w:rsidRPr="00531D8F">
              <w:rPr>
                <w:rFonts w:cstheme="minorHAnsi"/>
              </w:rPr>
              <w:t xml:space="preserve"> (17)</w:t>
            </w:r>
          </w:p>
        </w:tc>
        <w:tc>
          <w:tcPr>
            <w:tcW w:w="1034" w:type="pct"/>
            <w:tcBorders>
              <w:top w:val="nil"/>
              <w:left w:val="nil"/>
              <w:bottom w:val="nil"/>
              <w:right w:val="nil"/>
            </w:tcBorders>
            <w:vAlign w:val="center"/>
          </w:tcPr>
          <w:p w14:paraId="77B931D5" w14:textId="1E96D9FD" w:rsidR="009D5747" w:rsidRPr="00531D8F" w:rsidRDefault="009D5747" w:rsidP="00452EB6">
            <w:pPr>
              <w:pStyle w:val="NoSpacing"/>
              <w:rPr>
                <w:rFonts w:cstheme="minorHAnsi"/>
              </w:rPr>
            </w:pPr>
            <w:r w:rsidRPr="00531D8F">
              <w:rPr>
                <w:rFonts w:cstheme="minorHAnsi"/>
              </w:rPr>
              <w:t>32</w:t>
            </w:r>
            <w:r w:rsidR="00452EB6">
              <w:rPr>
                <w:rFonts w:cstheme="minorHAnsi"/>
              </w:rPr>
              <w:t>/162</w:t>
            </w:r>
            <w:r w:rsidRPr="00531D8F">
              <w:rPr>
                <w:rFonts w:cstheme="minorHAnsi"/>
              </w:rPr>
              <w:t xml:space="preserve"> (20)</w:t>
            </w:r>
          </w:p>
        </w:tc>
        <w:tc>
          <w:tcPr>
            <w:tcW w:w="474" w:type="pct"/>
            <w:tcBorders>
              <w:top w:val="nil"/>
              <w:left w:val="nil"/>
              <w:bottom w:val="nil"/>
              <w:right w:val="nil"/>
            </w:tcBorders>
            <w:shd w:val="clear" w:color="auto" w:fill="auto"/>
            <w:vAlign w:val="center"/>
          </w:tcPr>
          <w:p w14:paraId="16B9BCC8" w14:textId="77777777" w:rsidR="009D5747" w:rsidRPr="00531D8F" w:rsidRDefault="009D5747" w:rsidP="00452EB6">
            <w:pPr>
              <w:pStyle w:val="NoSpacing"/>
              <w:rPr>
                <w:rFonts w:cstheme="minorHAnsi"/>
              </w:rPr>
            </w:pPr>
            <w:r>
              <w:rPr>
                <w:rFonts w:cstheme="minorHAnsi"/>
              </w:rPr>
              <w:t>0.56</w:t>
            </w:r>
          </w:p>
        </w:tc>
      </w:tr>
      <w:tr w:rsidR="009D5747" w:rsidRPr="00531D8F" w14:paraId="26E10AC3" w14:textId="77777777" w:rsidTr="00452EB6">
        <w:tc>
          <w:tcPr>
            <w:tcW w:w="984" w:type="pct"/>
            <w:tcBorders>
              <w:top w:val="nil"/>
              <w:left w:val="nil"/>
              <w:bottom w:val="single" w:sz="4" w:space="0" w:color="auto"/>
              <w:right w:val="nil"/>
            </w:tcBorders>
            <w:vAlign w:val="center"/>
          </w:tcPr>
          <w:p w14:paraId="72B318F4" w14:textId="77777777" w:rsidR="009D5747" w:rsidRPr="00531D8F" w:rsidRDefault="009D5747" w:rsidP="00452EB6">
            <w:pPr>
              <w:pStyle w:val="NoSpacing"/>
              <w:rPr>
                <w:rFonts w:cstheme="minorHAnsi"/>
              </w:rPr>
            </w:pPr>
          </w:p>
        </w:tc>
        <w:tc>
          <w:tcPr>
            <w:tcW w:w="1401" w:type="pct"/>
            <w:tcBorders>
              <w:top w:val="nil"/>
              <w:left w:val="nil"/>
              <w:bottom w:val="single" w:sz="4" w:space="0" w:color="auto"/>
              <w:right w:val="nil"/>
            </w:tcBorders>
            <w:vAlign w:val="center"/>
          </w:tcPr>
          <w:p w14:paraId="0A81849D" w14:textId="2EEDC534" w:rsidR="009D5747" w:rsidRPr="00531D8F" w:rsidRDefault="009D5747" w:rsidP="00452EB6">
            <w:pPr>
              <w:pStyle w:val="NoSpacing"/>
              <w:rPr>
                <w:rFonts w:cstheme="minorHAnsi"/>
              </w:rPr>
            </w:pPr>
            <w:r w:rsidRPr="00531D8F">
              <w:rPr>
                <w:rFonts w:cstheme="minorHAnsi"/>
              </w:rPr>
              <w:t>Cutaneous adverse event</w:t>
            </w:r>
          </w:p>
        </w:tc>
        <w:tc>
          <w:tcPr>
            <w:tcW w:w="1108" w:type="pct"/>
            <w:tcBorders>
              <w:top w:val="nil"/>
              <w:left w:val="nil"/>
              <w:bottom w:val="single" w:sz="4" w:space="0" w:color="auto"/>
              <w:right w:val="nil"/>
            </w:tcBorders>
            <w:vAlign w:val="center"/>
          </w:tcPr>
          <w:p w14:paraId="25C933E8" w14:textId="49A8D51D" w:rsidR="009D5747" w:rsidRPr="00531D8F" w:rsidRDefault="009D5747" w:rsidP="00452EB6">
            <w:pPr>
              <w:pStyle w:val="NoSpacing"/>
              <w:rPr>
                <w:rFonts w:cstheme="minorHAnsi"/>
              </w:rPr>
            </w:pPr>
            <w:r w:rsidRPr="00531D8F">
              <w:rPr>
                <w:rFonts w:cstheme="minorHAnsi"/>
              </w:rPr>
              <w:t>10</w:t>
            </w:r>
            <w:r w:rsidR="00452EB6">
              <w:rPr>
                <w:rFonts w:cstheme="minorHAnsi"/>
              </w:rPr>
              <w:t>/152</w:t>
            </w:r>
            <w:r w:rsidRPr="00531D8F">
              <w:rPr>
                <w:rFonts w:cstheme="minorHAnsi"/>
              </w:rPr>
              <w:t xml:space="preserve"> (7)</w:t>
            </w:r>
          </w:p>
        </w:tc>
        <w:tc>
          <w:tcPr>
            <w:tcW w:w="1034" w:type="pct"/>
            <w:tcBorders>
              <w:top w:val="nil"/>
              <w:left w:val="nil"/>
              <w:bottom w:val="single" w:sz="4" w:space="0" w:color="auto"/>
              <w:right w:val="nil"/>
            </w:tcBorders>
            <w:vAlign w:val="center"/>
          </w:tcPr>
          <w:p w14:paraId="32D91FF4" w14:textId="3AE3A982" w:rsidR="009D5747" w:rsidRPr="00531D8F" w:rsidRDefault="009D5747" w:rsidP="00452EB6">
            <w:pPr>
              <w:pStyle w:val="NoSpacing"/>
              <w:rPr>
                <w:rFonts w:cstheme="minorHAnsi"/>
              </w:rPr>
            </w:pPr>
            <w:r w:rsidRPr="00531D8F">
              <w:rPr>
                <w:rFonts w:cstheme="minorHAnsi"/>
              </w:rPr>
              <w:t>9</w:t>
            </w:r>
            <w:r w:rsidR="00452EB6">
              <w:rPr>
                <w:rFonts w:cstheme="minorHAnsi"/>
              </w:rPr>
              <w:t>/162</w:t>
            </w:r>
            <w:r w:rsidRPr="00531D8F">
              <w:rPr>
                <w:rFonts w:cstheme="minorHAnsi"/>
              </w:rPr>
              <w:t xml:space="preserve"> (6)</w:t>
            </w:r>
          </w:p>
        </w:tc>
        <w:tc>
          <w:tcPr>
            <w:tcW w:w="474" w:type="pct"/>
            <w:tcBorders>
              <w:top w:val="nil"/>
              <w:left w:val="nil"/>
              <w:bottom w:val="single" w:sz="4" w:space="0" w:color="auto"/>
              <w:right w:val="nil"/>
            </w:tcBorders>
            <w:shd w:val="clear" w:color="auto" w:fill="auto"/>
            <w:vAlign w:val="center"/>
          </w:tcPr>
          <w:p w14:paraId="4EAB90DB" w14:textId="77777777" w:rsidR="009D5747" w:rsidRPr="00531D8F" w:rsidRDefault="009D5747" w:rsidP="00452EB6">
            <w:pPr>
              <w:pStyle w:val="NoSpacing"/>
              <w:rPr>
                <w:rFonts w:cstheme="minorHAnsi"/>
              </w:rPr>
            </w:pPr>
            <w:r>
              <w:rPr>
                <w:rFonts w:cstheme="minorHAnsi"/>
              </w:rPr>
              <w:t>0.81</w:t>
            </w:r>
          </w:p>
        </w:tc>
      </w:tr>
      <w:tr w:rsidR="009D5747" w:rsidRPr="00531D8F" w14:paraId="2EF391E8" w14:textId="77777777" w:rsidTr="00452EB6">
        <w:tc>
          <w:tcPr>
            <w:tcW w:w="984" w:type="pct"/>
            <w:tcBorders>
              <w:top w:val="nil"/>
              <w:left w:val="nil"/>
              <w:bottom w:val="nil"/>
              <w:right w:val="nil"/>
            </w:tcBorders>
            <w:vAlign w:val="center"/>
          </w:tcPr>
          <w:p w14:paraId="066CEA92" w14:textId="0DE06C48" w:rsidR="009D5747" w:rsidRPr="00531D8F" w:rsidRDefault="00452EB6" w:rsidP="00452EB6">
            <w:pPr>
              <w:pStyle w:val="NoSpacing"/>
              <w:rPr>
                <w:rFonts w:cstheme="minorHAnsi"/>
              </w:rPr>
            </w:pPr>
            <w:r>
              <w:rPr>
                <w:rFonts w:cstheme="minorHAnsi"/>
              </w:rPr>
              <w:t>Per protocol</w:t>
            </w:r>
          </w:p>
        </w:tc>
        <w:tc>
          <w:tcPr>
            <w:tcW w:w="1401" w:type="pct"/>
            <w:tcBorders>
              <w:top w:val="nil"/>
              <w:left w:val="nil"/>
              <w:bottom w:val="nil"/>
              <w:right w:val="nil"/>
            </w:tcBorders>
            <w:vAlign w:val="center"/>
          </w:tcPr>
          <w:p w14:paraId="7880F420" w14:textId="151CA183" w:rsidR="009D5747" w:rsidRPr="00531D8F" w:rsidRDefault="009D5747" w:rsidP="00452EB6">
            <w:pPr>
              <w:pStyle w:val="NoSpacing"/>
              <w:rPr>
                <w:rFonts w:cstheme="minorHAnsi"/>
              </w:rPr>
            </w:pPr>
            <w:r w:rsidRPr="00531D8F">
              <w:rPr>
                <w:rFonts w:cstheme="minorHAnsi"/>
              </w:rPr>
              <w:t>Premature sensor loss</w:t>
            </w:r>
          </w:p>
        </w:tc>
        <w:tc>
          <w:tcPr>
            <w:tcW w:w="1108" w:type="pct"/>
            <w:tcBorders>
              <w:top w:val="nil"/>
              <w:left w:val="nil"/>
              <w:bottom w:val="nil"/>
              <w:right w:val="nil"/>
            </w:tcBorders>
            <w:vAlign w:val="center"/>
          </w:tcPr>
          <w:p w14:paraId="062262F2" w14:textId="6203D990" w:rsidR="009D5747" w:rsidRPr="00531D8F" w:rsidRDefault="009D5747" w:rsidP="00452EB6">
            <w:pPr>
              <w:pStyle w:val="NoSpacing"/>
              <w:rPr>
                <w:rFonts w:cstheme="minorHAnsi"/>
              </w:rPr>
            </w:pPr>
            <w:r w:rsidRPr="00531D8F">
              <w:rPr>
                <w:rFonts w:cstheme="minorHAnsi"/>
              </w:rPr>
              <w:t>18</w:t>
            </w:r>
            <w:r w:rsidR="00452EB6">
              <w:rPr>
                <w:rFonts w:cstheme="minorHAnsi"/>
              </w:rPr>
              <w:t>/118</w:t>
            </w:r>
            <w:r w:rsidRPr="00531D8F">
              <w:rPr>
                <w:rFonts w:cstheme="minorHAnsi"/>
              </w:rPr>
              <w:t xml:space="preserve"> (15)</w:t>
            </w:r>
          </w:p>
        </w:tc>
        <w:tc>
          <w:tcPr>
            <w:tcW w:w="1034" w:type="pct"/>
            <w:tcBorders>
              <w:top w:val="nil"/>
              <w:left w:val="nil"/>
              <w:bottom w:val="nil"/>
              <w:right w:val="nil"/>
            </w:tcBorders>
            <w:vAlign w:val="center"/>
          </w:tcPr>
          <w:p w14:paraId="703A8001" w14:textId="313203E3" w:rsidR="009D5747" w:rsidRPr="00531D8F" w:rsidRDefault="009D5747" w:rsidP="00452EB6">
            <w:pPr>
              <w:pStyle w:val="NoSpacing"/>
              <w:rPr>
                <w:rFonts w:cstheme="minorHAnsi"/>
              </w:rPr>
            </w:pPr>
            <w:r>
              <w:rPr>
                <w:rFonts w:cstheme="minorHAnsi"/>
              </w:rPr>
              <w:t>15</w:t>
            </w:r>
            <w:r w:rsidR="00452EB6">
              <w:rPr>
                <w:rFonts w:cstheme="minorHAnsi"/>
              </w:rPr>
              <w:t>/78</w:t>
            </w:r>
            <w:r>
              <w:rPr>
                <w:rFonts w:cstheme="minorHAnsi"/>
              </w:rPr>
              <w:t xml:space="preserve"> (19</w:t>
            </w:r>
            <w:r w:rsidRPr="00531D8F">
              <w:rPr>
                <w:rFonts w:cstheme="minorHAnsi"/>
              </w:rPr>
              <w:t>)</w:t>
            </w:r>
          </w:p>
        </w:tc>
        <w:tc>
          <w:tcPr>
            <w:tcW w:w="474" w:type="pct"/>
            <w:tcBorders>
              <w:top w:val="nil"/>
              <w:left w:val="nil"/>
              <w:bottom w:val="nil"/>
              <w:right w:val="nil"/>
            </w:tcBorders>
            <w:shd w:val="clear" w:color="auto" w:fill="auto"/>
            <w:vAlign w:val="center"/>
          </w:tcPr>
          <w:p w14:paraId="0F4D9902" w14:textId="77777777" w:rsidR="009D5747" w:rsidRPr="00531D8F" w:rsidRDefault="009D5747" w:rsidP="00452EB6">
            <w:pPr>
              <w:pStyle w:val="NoSpacing"/>
              <w:rPr>
                <w:rFonts w:cstheme="minorHAnsi"/>
              </w:rPr>
            </w:pPr>
            <w:r>
              <w:rPr>
                <w:rFonts w:cstheme="minorHAnsi"/>
              </w:rPr>
              <w:t>0.38</w:t>
            </w:r>
          </w:p>
        </w:tc>
      </w:tr>
      <w:tr w:rsidR="009D5747" w:rsidRPr="00531D8F" w14:paraId="6233C643" w14:textId="77777777" w:rsidTr="00452EB6">
        <w:tc>
          <w:tcPr>
            <w:tcW w:w="984" w:type="pct"/>
            <w:tcBorders>
              <w:top w:val="nil"/>
              <w:left w:val="nil"/>
              <w:bottom w:val="single" w:sz="4" w:space="0" w:color="auto"/>
              <w:right w:val="nil"/>
            </w:tcBorders>
            <w:vAlign w:val="center"/>
          </w:tcPr>
          <w:p w14:paraId="23FC4B78" w14:textId="77777777" w:rsidR="009D5747" w:rsidRPr="00531D8F" w:rsidRDefault="009D5747" w:rsidP="00452EB6">
            <w:pPr>
              <w:pStyle w:val="NoSpacing"/>
              <w:rPr>
                <w:rFonts w:cstheme="minorHAnsi"/>
              </w:rPr>
            </w:pPr>
          </w:p>
        </w:tc>
        <w:tc>
          <w:tcPr>
            <w:tcW w:w="1401" w:type="pct"/>
            <w:tcBorders>
              <w:top w:val="nil"/>
              <w:left w:val="nil"/>
              <w:bottom w:val="single" w:sz="4" w:space="0" w:color="auto"/>
              <w:right w:val="nil"/>
            </w:tcBorders>
            <w:vAlign w:val="center"/>
          </w:tcPr>
          <w:p w14:paraId="51314341" w14:textId="1B6F9D90" w:rsidR="009D5747" w:rsidRPr="00531D8F" w:rsidRDefault="009D5747" w:rsidP="00452EB6">
            <w:pPr>
              <w:pStyle w:val="NoSpacing"/>
              <w:rPr>
                <w:rFonts w:cstheme="minorHAnsi"/>
              </w:rPr>
            </w:pPr>
            <w:r w:rsidRPr="00531D8F">
              <w:rPr>
                <w:rFonts w:cstheme="minorHAnsi"/>
              </w:rPr>
              <w:t>Cutaneous adverse event</w:t>
            </w:r>
          </w:p>
        </w:tc>
        <w:tc>
          <w:tcPr>
            <w:tcW w:w="1108" w:type="pct"/>
            <w:tcBorders>
              <w:top w:val="nil"/>
              <w:left w:val="nil"/>
              <w:bottom w:val="single" w:sz="4" w:space="0" w:color="auto"/>
              <w:right w:val="nil"/>
            </w:tcBorders>
            <w:vAlign w:val="center"/>
          </w:tcPr>
          <w:p w14:paraId="69EDE383" w14:textId="4A822B40" w:rsidR="009D5747" w:rsidRPr="00531D8F" w:rsidRDefault="009D5747" w:rsidP="00452EB6">
            <w:pPr>
              <w:pStyle w:val="NoSpacing"/>
              <w:rPr>
                <w:rFonts w:cstheme="minorHAnsi"/>
              </w:rPr>
            </w:pPr>
            <w:r w:rsidRPr="00531D8F">
              <w:rPr>
                <w:rFonts w:cstheme="minorHAnsi"/>
              </w:rPr>
              <w:t>3</w:t>
            </w:r>
            <w:r w:rsidR="00452EB6">
              <w:rPr>
                <w:rFonts w:cstheme="minorHAnsi"/>
              </w:rPr>
              <w:t>/118</w:t>
            </w:r>
            <w:r w:rsidRPr="00531D8F">
              <w:rPr>
                <w:rFonts w:cstheme="minorHAnsi"/>
              </w:rPr>
              <w:t xml:space="preserve"> (3)</w:t>
            </w:r>
          </w:p>
        </w:tc>
        <w:tc>
          <w:tcPr>
            <w:tcW w:w="1034" w:type="pct"/>
            <w:tcBorders>
              <w:top w:val="nil"/>
              <w:left w:val="nil"/>
              <w:bottom w:val="single" w:sz="4" w:space="0" w:color="auto"/>
              <w:right w:val="nil"/>
            </w:tcBorders>
            <w:vAlign w:val="center"/>
          </w:tcPr>
          <w:p w14:paraId="663DFCB1" w14:textId="6E5D4D6C" w:rsidR="009D5747" w:rsidRPr="00531D8F" w:rsidRDefault="009D5747" w:rsidP="00452EB6">
            <w:pPr>
              <w:pStyle w:val="NoSpacing"/>
              <w:rPr>
                <w:rFonts w:cstheme="minorHAnsi"/>
              </w:rPr>
            </w:pPr>
            <w:r w:rsidRPr="00531D8F">
              <w:rPr>
                <w:rFonts w:cstheme="minorHAnsi"/>
              </w:rPr>
              <w:t>5</w:t>
            </w:r>
            <w:r w:rsidR="00452EB6">
              <w:rPr>
                <w:rFonts w:cstheme="minorHAnsi"/>
              </w:rPr>
              <w:t>/78</w:t>
            </w:r>
            <w:r w:rsidRPr="00531D8F">
              <w:rPr>
                <w:rFonts w:cstheme="minorHAnsi"/>
              </w:rPr>
              <w:t xml:space="preserve"> (6)</w:t>
            </w:r>
          </w:p>
        </w:tc>
        <w:tc>
          <w:tcPr>
            <w:tcW w:w="474" w:type="pct"/>
            <w:tcBorders>
              <w:top w:val="nil"/>
              <w:left w:val="nil"/>
              <w:bottom w:val="single" w:sz="4" w:space="0" w:color="auto"/>
              <w:right w:val="nil"/>
            </w:tcBorders>
            <w:shd w:val="clear" w:color="auto" w:fill="auto"/>
            <w:vAlign w:val="center"/>
          </w:tcPr>
          <w:p w14:paraId="731405EA" w14:textId="77777777" w:rsidR="009D5747" w:rsidRPr="00531D8F" w:rsidRDefault="009D5747" w:rsidP="00452EB6">
            <w:pPr>
              <w:pStyle w:val="NoSpacing"/>
              <w:rPr>
                <w:rFonts w:cstheme="minorHAnsi"/>
              </w:rPr>
            </w:pPr>
            <w:r>
              <w:rPr>
                <w:rFonts w:cstheme="minorHAnsi"/>
              </w:rPr>
              <w:t>0.27</w:t>
            </w:r>
          </w:p>
        </w:tc>
      </w:tr>
    </w:tbl>
    <w:p w14:paraId="7749D3AD" w14:textId="103E08DC" w:rsidR="00264DC5" w:rsidRPr="00531D8F" w:rsidRDefault="00264DC5" w:rsidP="00452EB6">
      <w:pPr>
        <w:pStyle w:val="NoSpacing"/>
        <w:rPr>
          <w:i/>
        </w:rPr>
      </w:pPr>
      <w:r w:rsidRPr="00531D8F">
        <w:rPr>
          <w:i/>
        </w:rPr>
        <w:t>Fisher’s exact test used to calculate</w:t>
      </w:r>
      <w:del w:id="93" w:author="Michel de Lange" w:date="2019-12-17T13:25:00Z">
        <w:r w:rsidRPr="00531D8F" w:rsidDel="00EB26ED">
          <w:rPr>
            <w:i/>
          </w:rPr>
          <w:delText xml:space="preserve"> </w:delText>
        </w:r>
        <w:r w:rsidDel="00EB26ED">
          <w:rPr>
            <w:i/>
          </w:rPr>
          <w:delText>unadjusted</w:delText>
        </w:r>
      </w:del>
      <w:r>
        <w:rPr>
          <w:i/>
        </w:rPr>
        <w:t xml:space="preserve"> </w:t>
      </w:r>
      <w:ins w:id="94" w:author="Michel de Lange" w:date="2019-12-17T13:25:00Z">
        <w:r w:rsidR="00EB26ED">
          <w:rPr>
            <w:i/>
          </w:rPr>
          <w:t>P</w:t>
        </w:r>
      </w:ins>
      <w:del w:id="95" w:author="Michel de Lange" w:date="2019-12-17T13:25:00Z">
        <w:r w:rsidRPr="00531D8F" w:rsidDel="00EB26ED">
          <w:rPr>
            <w:i/>
          </w:rPr>
          <w:delText>p</w:delText>
        </w:r>
      </w:del>
      <w:r w:rsidRPr="00531D8F">
        <w:rPr>
          <w:i/>
        </w:rPr>
        <w:t>-value</w:t>
      </w:r>
      <w:r>
        <w:rPr>
          <w:i/>
        </w:rPr>
        <w:t>.</w:t>
      </w:r>
    </w:p>
    <w:p w14:paraId="664A7DCB" w14:textId="77777777" w:rsidR="00DA187F" w:rsidRPr="00C41B83" w:rsidRDefault="00DA187F" w:rsidP="00B20550">
      <w:pPr>
        <w:spacing w:after="160"/>
      </w:pPr>
      <w:r>
        <w:br w:type="page"/>
      </w:r>
    </w:p>
    <w:p w14:paraId="52C8CEF4" w14:textId="77777777" w:rsidR="00DB624D" w:rsidRPr="009C1586" w:rsidRDefault="00657817" w:rsidP="00B20550">
      <w:pPr>
        <w:pStyle w:val="Heading2"/>
      </w:pPr>
      <w:r w:rsidRPr="009C1586">
        <w:lastRenderedPageBreak/>
        <w:t>References</w:t>
      </w:r>
    </w:p>
    <w:p w14:paraId="1A696993" w14:textId="77777777" w:rsidR="004B3747" w:rsidRPr="004B3747" w:rsidRDefault="003B1CC6" w:rsidP="004B3747">
      <w:pPr>
        <w:pStyle w:val="EndNoteBibliography"/>
        <w:spacing w:after="0"/>
        <w:ind w:left="720" w:hanging="720"/>
      </w:pPr>
      <w:r w:rsidRPr="009C1586">
        <w:rPr>
          <w:noProof w:val="0"/>
          <w:lang w:val="en-NZ"/>
        </w:rPr>
        <w:fldChar w:fldCharType="begin"/>
      </w:r>
      <w:r w:rsidRPr="009C1586">
        <w:rPr>
          <w:noProof w:val="0"/>
          <w:lang w:val="en-NZ"/>
        </w:rPr>
        <w:instrText xml:space="preserve"> ADDIN EN.REFLIST </w:instrText>
      </w:r>
      <w:r w:rsidRPr="009C1586">
        <w:rPr>
          <w:noProof w:val="0"/>
          <w:lang w:val="en-NZ"/>
        </w:rPr>
        <w:fldChar w:fldCharType="separate"/>
      </w:r>
      <w:r w:rsidR="004B3747" w:rsidRPr="004B3747">
        <w:t>1.</w:t>
      </w:r>
      <w:r w:rsidR="004B3747" w:rsidRPr="004B3747">
        <w:tab/>
        <w:t xml:space="preserve">Foster, N.C., et al., </w:t>
      </w:r>
      <w:r w:rsidR="004B3747" w:rsidRPr="004B3747">
        <w:rPr>
          <w:i/>
        </w:rPr>
        <w:t>State of Type 1 Diabetes Management and Outcomes from the T1D Exchange in 2016-2018.</w:t>
      </w:r>
      <w:r w:rsidR="004B3747" w:rsidRPr="004B3747">
        <w:t xml:space="preserve"> Diabetes Technol Ther, 2019. </w:t>
      </w:r>
      <w:r w:rsidR="004B3747" w:rsidRPr="004B3747">
        <w:rPr>
          <w:b/>
        </w:rPr>
        <w:t>21</w:t>
      </w:r>
      <w:r w:rsidR="004B3747" w:rsidRPr="004B3747">
        <w:t>(2): p. 66-72.</w:t>
      </w:r>
    </w:p>
    <w:p w14:paraId="63E59903" w14:textId="77777777" w:rsidR="004B3747" w:rsidRPr="004B3747" w:rsidRDefault="004B3747" w:rsidP="004B3747">
      <w:pPr>
        <w:pStyle w:val="EndNoteBibliography"/>
        <w:spacing w:after="0"/>
        <w:ind w:left="720" w:hanging="720"/>
      </w:pPr>
      <w:r w:rsidRPr="004B3747">
        <w:t>2.</w:t>
      </w:r>
      <w:r w:rsidRPr="004B3747">
        <w:tab/>
        <w:t xml:space="preserve">Prahalad, P., et al., </w:t>
      </w:r>
      <w:r w:rsidRPr="004B3747">
        <w:rPr>
          <w:i/>
        </w:rPr>
        <w:t>Diabetes technology: improving care, improving patient-reported outcomes and preventing complications in young people with Type 1 diabetes.</w:t>
      </w:r>
      <w:r w:rsidRPr="004B3747">
        <w:t xml:space="preserve"> Diabetic Medicine, 2018. </w:t>
      </w:r>
      <w:r w:rsidRPr="004B3747">
        <w:rPr>
          <w:b/>
        </w:rPr>
        <w:t>35</w:t>
      </w:r>
      <w:r w:rsidRPr="004B3747">
        <w:t>(4): p. 419-429.</w:t>
      </w:r>
    </w:p>
    <w:p w14:paraId="5FB4BF21" w14:textId="77777777" w:rsidR="004B3747" w:rsidRPr="004B3747" w:rsidRDefault="004B3747" w:rsidP="004B3747">
      <w:pPr>
        <w:pStyle w:val="EndNoteBibliography"/>
        <w:spacing w:after="0"/>
        <w:ind w:left="720" w:hanging="720"/>
      </w:pPr>
      <w:r w:rsidRPr="004B3747">
        <w:t>3.</w:t>
      </w:r>
      <w:r w:rsidRPr="004B3747">
        <w:tab/>
        <w:t xml:space="preserve">Bolinder, J., et al., </w:t>
      </w:r>
      <w:r w:rsidRPr="004B3747">
        <w:rPr>
          <w:i/>
        </w:rPr>
        <w:t>Novel glucose-sensing technology and hypoglycaemia in type 1 diabetes: a multicentre, non-masked, randomised controlled trial.</w:t>
      </w:r>
      <w:r w:rsidRPr="004B3747">
        <w:t xml:space="preserve"> Lancet, 2016. </w:t>
      </w:r>
      <w:r w:rsidRPr="004B3747">
        <w:rPr>
          <w:b/>
        </w:rPr>
        <w:t>388</w:t>
      </w:r>
      <w:r w:rsidRPr="004B3747">
        <w:t>(10057): p. 2254-2263.</w:t>
      </w:r>
    </w:p>
    <w:p w14:paraId="0F19899C" w14:textId="77777777" w:rsidR="004B3747" w:rsidRPr="004B3747" w:rsidRDefault="004B3747" w:rsidP="004B3747">
      <w:pPr>
        <w:pStyle w:val="EndNoteBibliography"/>
        <w:spacing w:after="0"/>
        <w:ind w:left="720" w:hanging="720"/>
      </w:pPr>
      <w:r w:rsidRPr="004B3747">
        <w:t>4.</w:t>
      </w:r>
      <w:r w:rsidRPr="004B3747">
        <w:tab/>
        <w:t xml:space="preserve">Oskarsson, P., et al., </w:t>
      </w:r>
      <w:r w:rsidRPr="004B3747">
        <w:rPr>
          <w:i/>
        </w:rPr>
        <w:t>Impact of flash glucose monitoring on hypoglycaemia in adults with type 1 diabetes managed with multiple daily injection therapy: a pre-specified subgroup analysis of the IMPACT randomised controlled trial.</w:t>
      </w:r>
      <w:r w:rsidRPr="004B3747">
        <w:t xml:space="preserve"> Diabetologia, 2018. </w:t>
      </w:r>
      <w:r w:rsidRPr="004B3747">
        <w:rPr>
          <w:b/>
        </w:rPr>
        <w:t>61</w:t>
      </w:r>
      <w:r w:rsidRPr="004B3747">
        <w:t>(3): p. 539-550.</w:t>
      </w:r>
    </w:p>
    <w:p w14:paraId="5D4429FE" w14:textId="77777777" w:rsidR="004B3747" w:rsidRPr="004B3747" w:rsidRDefault="004B3747" w:rsidP="004B3747">
      <w:pPr>
        <w:pStyle w:val="EndNoteBibliography"/>
        <w:spacing w:after="0"/>
        <w:ind w:left="720" w:hanging="720"/>
      </w:pPr>
      <w:r w:rsidRPr="004B3747">
        <w:t>5.</w:t>
      </w:r>
      <w:r w:rsidRPr="004B3747">
        <w:tab/>
        <w:t xml:space="preserve">Juvenile Diabetes Research Foundation Continuous Glucose Monitoring Study, G., </w:t>
      </w:r>
      <w:r w:rsidRPr="004B3747">
        <w:rPr>
          <w:i/>
        </w:rPr>
        <w:t>Prolonged nocturnal hypoglycemia is common during 12 months of continuous glucose monitoring in children and adults with type 1 diabetes.</w:t>
      </w:r>
      <w:r w:rsidRPr="004B3747">
        <w:t xml:space="preserve"> Diabetes Care, 2010. </w:t>
      </w:r>
      <w:r w:rsidRPr="004B3747">
        <w:rPr>
          <w:b/>
        </w:rPr>
        <w:t>33</w:t>
      </w:r>
      <w:r w:rsidRPr="004B3747">
        <w:t>(5): p. 1004-8.</w:t>
      </w:r>
    </w:p>
    <w:p w14:paraId="57C5C801" w14:textId="77777777" w:rsidR="004B3747" w:rsidRPr="004B3747" w:rsidRDefault="004B3747" w:rsidP="004B3747">
      <w:pPr>
        <w:pStyle w:val="EndNoteBibliography"/>
        <w:spacing w:after="0"/>
        <w:ind w:left="720" w:hanging="720"/>
      </w:pPr>
      <w:r w:rsidRPr="004B3747">
        <w:t>6.</w:t>
      </w:r>
      <w:r w:rsidRPr="004B3747">
        <w:tab/>
        <w:t xml:space="preserve">Juvenile Diabetes Research Foundation Continuous Glucose Monitoring Study, G., </w:t>
      </w:r>
      <w:r w:rsidRPr="004B3747">
        <w:rPr>
          <w:i/>
        </w:rPr>
        <w:t>Effectiveness of continuous glucose monitoring in a clinical care environment: evidence from the Juvenile Diabetes Research Foundation continuous glucose monitoring (JDRF-CGM) trial.</w:t>
      </w:r>
      <w:r w:rsidRPr="004B3747">
        <w:t xml:space="preserve"> Diabetes Care, 2010. </w:t>
      </w:r>
      <w:r w:rsidRPr="004B3747">
        <w:rPr>
          <w:b/>
        </w:rPr>
        <w:t>33</w:t>
      </w:r>
      <w:r w:rsidRPr="004B3747">
        <w:t>(1): p. 17-22.</w:t>
      </w:r>
    </w:p>
    <w:p w14:paraId="7417EA72" w14:textId="77777777" w:rsidR="004B3747" w:rsidRPr="004B3747" w:rsidRDefault="004B3747" w:rsidP="004B3747">
      <w:pPr>
        <w:pStyle w:val="EndNoteBibliography"/>
        <w:spacing w:after="0"/>
        <w:ind w:left="720" w:hanging="720"/>
      </w:pPr>
      <w:r w:rsidRPr="004B3747">
        <w:t>7.</w:t>
      </w:r>
      <w:r w:rsidRPr="004B3747">
        <w:tab/>
        <w:t xml:space="preserve">Juvenile Diabetes Research Foundation Continuous Glucose Monitoring Study, G., et al., </w:t>
      </w:r>
      <w:r w:rsidRPr="004B3747">
        <w:rPr>
          <w:i/>
        </w:rPr>
        <w:t>Continuous glucose monitoring and intensive treatment of type 1 diabetes.</w:t>
      </w:r>
      <w:r w:rsidRPr="004B3747">
        <w:t xml:space="preserve"> New England Journal of Medicine, 2008. </w:t>
      </w:r>
      <w:r w:rsidRPr="004B3747">
        <w:rPr>
          <w:b/>
        </w:rPr>
        <w:t>359</w:t>
      </w:r>
      <w:r w:rsidRPr="004B3747">
        <w:t>(14): p. 1464-76.</w:t>
      </w:r>
    </w:p>
    <w:p w14:paraId="5C344CCC" w14:textId="77777777" w:rsidR="004B3747" w:rsidRPr="004B3747" w:rsidRDefault="004B3747" w:rsidP="004B3747">
      <w:pPr>
        <w:pStyle w:val="EndNoteBibliography"/>
        <w:spacing w:after="0"/>
        <w:ind w:left="720" w:hanging="720"/>
      </w:pPr>
      <w:r w:rsidRPr="004B3747">
        <w:t>8.</w:t>
      </w:r>
      <w:r w:rsidRPr="004B3747">
        <w:tab/>
        <w:t xml:space="preserve">Beck, R.W., et al., </w:t>
      </w:r>
      <w:r w:rsidRPr="004B3747">
        <w:rPr>
          <w:i/>
        </w:rPr>
        <w:t>Effect of Continuous Glucose Monitoring on Glycemic Control in Adults With Type 1 Diabetes Using Insulin Injections: The DIAMOND Randomized Clinical Trial.</w:t>
      </w:r>
      <w:r w:rsidRPr="004B3747">
        <w:t xml:space="preserve"> Jama, 2017. </w:t>
      </w:r>
      <w:r w:rsidRPr="004B3747">
        <w:rPr>
          <w:b/>
        </w:rPr>
        <w:t>317</w:t>
      </w:r>
      <w:r w:rsidRPr="004B3747">
        <w:t>(4): p. 371-378.</w:t>
      </w:r>
    </w:p>
    <w:p w14:paraId="0645BAF5" w14:textId="77777777" w:rsidR="004B3747" w:rsidRPr="004B3747" w:rsidRDefault="004B3747" w:rsidP="004B3747">
      <w:pPr>
        <w:pStyle w:val="EndNoteBibliography"/>
        <w:spacing w:after="0"/>
        <w:ind w:left="720" w:hanging="720"/>
      </w:pPr>
      <w:r w:rsidRPr="004B3747">
        <w:t>9.</w:t>
      </w:r>
      <w:r w:rsidRPr="004B3747">
        <w:tab/>
        <w:t xml:space="preserve">Gandhi, G.Y., et al., </w:t>
      </w:r>
      <w:r w:rsidRPr="004B3747">
        <w:rPr>
          <w:i/>
        </w:rPr>
        <w:t>Efficacy of continuous glucose monitoring in improving glycemic control and reducing hypoglycemia: a systematic review and meta-analysis of randomized trials.</w:t>
      </w:r>
      <w:r w:rsidRPr="004B3747">
        <w:t xml:space="preserve"> J Diabetes Sci Technol, 2011. </w:t>
      </w:r>
      <w:r w:rsidRPr="004B3747">
        <w:rPr>
          <w:b/>
        </w:rPr>
        <w:t>5</w:t>
      </w:r>
      <w:r w:rsidRPr="004B3747">
        <w:t>(4): p. 952-65.</w:t>
      </w:r>
    </w:p>
    <w:p w14:paraId="7CE3033E" w14:textId="77777777" w:rsidR="004B3747" w:rsidRPr="004B3747" w:rsidRDefault="004B3747" w:rsidP="004B3747">
      <w:pPr>
        <w:pStyle w:val="EndNoteBibliography"/>
        <w:spacing w:after="0"/>
        <w:ind w:left="720" w:hanging="720"/>
      </w:pPr>
      <w:r w:rsidRPr="004B3747">
        <w:t>10.</w:t>
      </w:r>
      <w:r w:rsidRPr="004B3747">
        <w:tab/>
        <w:t xml:space="preserve">Campbell, F.M., et al., </w:t>
      </w:r>
      <w:r w:rsidRPr="004B3747">
        <w:rPr>
          <w:i/>
        </w:rPr>
        <w:t>Outcomes of using flash glucose monitoring technology by children and young people with type 1 diabetes in a single arm study.</w:t>
      </w:r>
      <w:r w:rsidRPr="004B3747">
        <w:t xml:space="preserve"> Pediatr Diabetes, 2018. </w:t>
      </w:r>
      <w:r w:rsidRPr="004B3747">
        <w:rPr>
          <w:b/>
        </w:rPr>
        <w:t>19</w:t>
      </w:r>
      <w:r w:rsidRPr="004B3747">
        <w:t>(7): p. 1294-1301.</w:t>
      </w:r>
    </w:p>
    <w:p w14:paraId="245403CE" w14:textId="77777777" w:rsidR="004B3747" w:rsidRPr="004B3747" w:rsidRDefault="004B3747" w:rsidP="004B3747">
      <w:pPr>
        <w:pStyle w:val="EndNoteBibliography"/>
        <w:spacing w:after="0"/>
        <w:ind w:left="720" w:hanging="720"/>
      </w:pPr>
      <w:r w:rsidRPr="004B3747">
        <w:t>11.</w:t>
      </w:r>
      <w:r w:rsidRPr="004B3747">
        <w:tab/>
        <w:t xml:space="preserve">Chase, H.P., et al., </w:t>
      </w:r>
      <w:r w:rsidRPr="004B3747">
        <w:rPr>
          <w:i/>
        </w:rPr>
        <w:t>Continuous glucose monitoring in youth with type 1 diabetes: 12-month follow-up of the Juvenile Diabetes Research Foundation continuous glucose monitoring randomized trial.</w:t>
      </w:r>
      <w:r w:rsidRPr="004B3747">
        <w:t xml:space="preserve"> Diabetes Technology &amp; Therapeutics, 2010. </w:t>
      </w:r>
      <w:r w:rsidRPr="004B3747">
        <w:rPr>
          <w:b/>
        </w:rPr>
        <w:t>12</w:t>
      </w:r>
      <w:r w:rsidRPr="004B3747">
        <w:t>(7): p. 507-15.</w:t>
      </w:r>
    </w:p>
    <w:p w14:paraId="504D491B" w14:textId="77777777" w:rsidR="004B3747" w:rsidRPr="004B3747" w:rsidRDefault="004B3747" w:rsidP="004B3747">
      <w:pPr>
        <w:pStyle w:val="EndNoteBibliography"/>
        <w:spacing w:after="0"/>
        <w:ind w:left="720" w:hanging="720"/>
      </w:pPr>
      <w:r w:rsidRPr="004B3747">
        <w:t>12.</w:t>
      </w:r>
      <w:r w:rsidRPr="004B3747">
        <w:tab/>
        <w:t xml:space="preserve">Giani, E., et al., </w:t>
      </w:r>
      <w:r w:rsidRPr="004B3747">
        <w:rPr>
          <w:i/>
        </w:rPr>
        <w:t>Continuous Glucose Monitoring (CGM) Adherence in Youth With Type 1 Diabetes: Associations With Biomedical and Psychosocial Variables.</w:t>
      </w:r>
      <w:r w:rsidRPr="004B3747">
        <w:t xml:space="preserve"> J Diabetes Sci Technol, 2017. </w:t>
      </w:r>
      <w:r w:rsidRPr="004B3747">
        <w:rPr>
          <w:b/>
        </w:rPr>
        <w:t>11</w:t>
      </w:r>
      <w:r w:rsidRPr="004B3747">
        <w:t>(3): p. 476-483.</w:t>
      </w:r>
    </w:p>
    <w:p w14:paraId="04C41034" w14:textId="77777777" w:rsidR="004B3747" w:rsidRPr="004B3747" w:rsidRDefault="004B3747" w:rsidP="004B3747">
      <w:pPr>
        <w:pStyle w:val="EndNoteBibliography"/>
        <w:spacing w:after="0"/>
        <w:ind w:left="720" w:hanging="720"/>
      </w:pPr>
      <w:r w:rsidRPr="004B3747">
        <w:t>13.</w:t>
      </w:r>
      <w:r w:rsidRPr="004B3747">
        <w:tab/>
        <w:t xml:space="preserve">Pickup, J.C., S.C. Freeman, and A.J. Sutton, </w:t>
      </w:r>
      <w:r w:rsidRPr="004B3747">
        <w:rPr>
          <w:i/>
        </w:rPr>
        <w:t>Glycaemic control in type 1 diabetes during real time continuous glucose monitoring compared with self monitoring of blood glucose: meta-analysis of randomised controlled trials using individual patient data.</w:t>
      </w:r>
      <w:r w:rsidRPr="004B3747">
        <w:t xml:space="preserve"> Bmj, 2011. </w:t>
      </w:r>
      <w:r w:rsidRPr="004B3747">
        <w:rPr>
          <w:b/>
        </w:rPr>
        <w:t>343</w:t>
      </w:r>
      <w:r w:rsidRPr="004B3747">
        <w:t>: p. d3805.</w:t>
      </w:r>
    </w:p>
    <w:p w14:paraId="48DFB2B3" w14:textId="77777777" w:rsidR="004B3747" w:rsidRPr="004B3747" w:rsidRDefault="004B3747" w:rsidP="004B3747">
      <w:pPr>
        <w:pStyle w:val="EndNoteBibliography"/>
        <w:spacing w:after="0"/>
        <w:ind w:left="720" w:hanging="720"/>
      </w:pPr>
      <w:r w:rsidRPr="004B3747">
        <w:t>14.</w:t>
      </w:r>
      <w:r w:rsidRPr="004B3747">
        <w:tab/>
        <w:t xml:space="preserve">Berg, A.K., et al., </w:t>
      </w:r>
      <w:r w:rsidRPr="004B3747">
        <w:rPr>
          <w:i/>
        </w:rPr>
        <w:t>High frequencies of dermatological complications in children using insulin pumps or sensors.</w:t>
      </w:r>
      <w:r w:rsidRPr="004B3747">
        <w:t xml:space="preserve"> Pediatr Diabetes, 2018. </w:t>
      </w:r>
      <w:r w:rsidRPr="004B3747">
        <w:rPr>
          <w:b/>
        </w:rPr>
        <w:t>19</w:t>
      </w:r>
      <w:r w:rsidRPr="004B3747">
        <w:t>(4): p. 733-740.</w:t>
      </w:r>
    </w:p>
    <w:p w14:paraId="7C01592B" w14:textId="77777777" w:rsidR="004B3747" w:rsidRPr="004B3747" w:rsidRDefault="004B3747" w:rsidP="004B3747">
      <w:pPr>
        <w:pStyle w:val="EndNoteBibliography"/>
        <w:spacing w:after="0"/>
        <w:ind w:left="720" w:hanging="720"/>
      </w:pPr>
      <w:r w:rsidRPr="004B3747">
        <w:t>15.</w:t>
      </w:r>
      <w:r w:rsidRPr="004B3747">
        <w:tab/>
        <w:t xml:space="preserve">Jadviscokova, T., et al., </w:t>
      </w:r>
      <w:r w:rsidRPr="004B3747">
        <w:rPr>
          <w:i/>
        </w:rPr>
        <w:t>Occurence of adverse events due to continuous glucose monitoring.</w:t>
      </w:r>
      <w:r w:rsidRPr="004B3747">
        <w:t xml:space="preserve"> Biomed Pap Med Fac Univ Palacky Olomouc Czech Repub, 2007. </w:t>
      </w:r>
      <w:r w:rsidRPr="004B3747">
        <w:rPr>
          <w:b/>
        </w:rPr>
        <w:t>151</w:t>
      </w:r>
      <w:r w:rsidRPr="004B3747">
        <w:t>(2): p. 263-6.</w:t>
      </w:r>
    </w:p>
    <w:p w14:paraId="1A831C48" w14:textId="77777777" w:rsidR="004B3747" w:rsidRPr="004B3747" w:rsidRDefault="004B3747" w:rsidP="004B3747">
      <w:pPr>
        <w:pStyle w:val="EndNoteBibliography"/>
        <w:spacing w:after="0"/>
        <w:ind w:left="720" w:hanging="720"/>
      </w:pPr>
      <w:r w:rsidRPr="004B3747">
        <w:t>16.</w:t>
      </w:r>
      <w:r w:rsidRPr="004B3747">
        <w:tab/>
        <w:t xml:space="preserve">Mohd Asarani, N.A., et al., </w:t>
      </w:r>
      <w:r w:rsidRPr="004B3747">
        <w:rPr>
          <w:i/>
        </w:rPr>
        <w:t>Cutaneous Complications With Continuous or Flash Glucose Monitoring Use: Systematic Review of Trials and Observational Studies.</w:t>
      </w:r>
      <w:r w:rsidRPr="004B3747">
        <w:t xml:space="preserve"> Journal of Diabetes Science and Technology, 2019. </w:t>
      </w:r>
      <w:r w:rsidRPr="004B3747">
        <w:rPr>
          <w:b/>
        </w:rPr>
        <w:t>0</w:t>
      </w:r>
      <w:r w:rsidRPr="004B3747">
        <w:t>(0): p. 1932296819870849.</w:t>
      </w:r>
    </w:p>
    <w:p w14:paraId="6FE9BCBF" w14:textId="77777777" w:rsidR="004B3747" w:rsidRPr="004B3747" w:rsidRDefault="004B3747" w:rsidP="004B3747">
      <w:pPr>
        <w:pStyle w:val="EndNoteBibliography"/>
        <w:spacing w:after="0"/>
        <w:ind w:left="720" w:hanging="720"/>
      </w:pPr>
      <w:r w:rsidRPr="004B3747">
        <w:t>17.</w:t>
      </w:r>
      <w:r w:rsidRPr="004B3747">
        <w:tab/>
        <w:t xml:space="preserve">Herman, A., et al., </w:t>
      </w:r>
      <w:r w:rsidRPr="004B3747">
        <w:rPr>
          <w:i/>
        </w:rPr>
        <w:t>Allergic contact dermatitis caused by medical devices for diabetes patients: A review.</w:t>
      </w:r>
      <w:r w:rsidRPr="004B3747">
        <w:t xml:space="preserve"> Contact Dermatitis, 2018. </w:t>
      </w:r>
      <w:r w:rsidRPr="004B3747">
        <w:rPr>
          <w:b/>
        </w:rPr>
        <w:t>79</w:t>
      </w:r>
      <w:r w:rsidRPr="004B3747">
        <w:t>(6): p. 331-335.</w:t>
      </w:r>
    </w:p>
    <w:p w14:paraId="6B06E61D" w14:textId="77777777" w:rsidR="004B3747" w:rsidRPr="004B3747" w:rsidRDefault="004B3747" w:rsidP="004B3747">
      <w:pPr>
        <w:pStyle w:val="EndNoteBibliography"/>
        <w:spacing w:after="0"/>
        <w:ind w:left="720" w:hanging="720"/>
      </w:pPr>
      <w:r w:rsidRPr="004B3747">
        <w:lastRenderedPageBreak/>
        <w:t>18.</w:t>
      </w:r>
      <w:r w:rsidRPr="004B3747">
        <w:tab/>
        <w:t xml:space="preserve">Vergier, J., et al., </w:t>
      </w:r>
      <w:r w:rsidRPr="004B3747">
        <w:rPr>
          <w:i/>
        </w:rPr>
        <w:t>Evaluation of flash glucose monitoring after long-term use: A pediatric survey.</w:t>
      </w:r>
      <w:r w:rsidRPr="004B3747">
        <w:t xml:space="preserve"> Primary Care Diabetes, 2019. </w:t>
      </w:r>
      <w:r w:rsidRPr="004B3747">
        <w:rPr>
          <w:b/>
        </w:rPr>
        <w:t>13</w:t>
      </w:r>
      <w:r w:rsidRPr="004B3747">
        <w:t>(1): p. 63-70.</w:t>
      </w:r>
    </w:p>
    <w:p w14:paraId="3AD0743D" w14:textId="77777777" w:rsidR="004B3747" w:rsidRPr="004B3747" w:rsidRDefault="004B3747" w:rsidP="004B3747">
      <w:pPr>
        <w:pStyle w:val="EndNoteBibliography"/>
        <w:spacing w:after="0"/>
        <w:ind w:left="720" w:hanging="720"/>
      </w:pPr>
      <w:r w:rsidRPr="004B3747">
        <w:t>19.</w:t>
      </w:r>
      <w:r w:rsidRPr="004B3747">
        <w:tab/>
        <w:t xml:space="preserve">Herman, A., et al., </w:t>
      </w:r>
      <w:r w:rsidRPr="004B3747">
        <w:rPr>
          <w:i/>
        </w:rPr>
        <w:t>Allergic contact dermatitis caused by isobornyl acrylate in Freestyle(R) Libre, a newly introduced glucose sensor.</w:t>
      </w:r>
      <w:r w:rsidRPr="004B3747">
        <w:t xml:space="preserve"> Contact Dermatitis, 2017. </w:t>
      </w:r>
      <w:r w:rsidRPr="004B3747">
        <w:rPr>
          <w:b/>
        </w:rPr>
        <w:t>77</w:t>
      </w:r>
      <w:r w:rsidRPr="004B3747">
        <w:t>(6): p. 367-373.</w:t>
      </w:r>
    </w:p>
    <w:p w14:paraId="24AC3F65" w14:textId="77777777" w:rsidR="004B3747" w:rsidRPr="004B3747" w:rsidRDefault="004B3747" w:rsidP="004B3747">
      <w:pPr>
        <w:pStyle w:val="EndNoteBibliography"/>
        <w:spacing w:after="0"/>
        <w:ind w:left="720" w:hanging="720"/>
      </w:pPr>
      <w:r w:rsidRPr="004B3747">
        <w:t>20.</w:t>
      </w:r>
      <w:r w:rsidRPr="004B3747">
        <w:tab/>
        <w:t xml:space="preserve">Edge, J., et al., </w:t>
      </w:r>
      <w:r w:rsidRPr="004B3747">
        <w:rPr>
          <w:i/>
        </w:rPr>
        <w:t>An alternative sensor-based method for glucose monitoring in children and young people with diabetes.</w:t>
      </w:r>
      <w:r w:rsidRPr="004B3747">
        <w:t xml:space="preserve"> Archives of Disease in Childhood, 2017. </w:t>
      </w:r>
      <w:r w:rsidRPr="004B3747">
        <w:rPr>
          <w:b/>
        </w:rPr>
        <w:t>102</w:t>
      </w:r>
      <w:r w:rsidRPr="004B3747">
        <w:t>(6): p. 543-549.</w:t>
      </w:r>
    </w:p>
    <w:p w14:paraId="09B5E7A6" w14:textId="77777777" w:rsidR="004B3747" w:rsidRPr="004B3747" w:rsidRDefault="004B3747" w:rsidP="004B3747">
      <w:pPr>
        <w:pStyle w:val="EndNoteBibliography"/>
        <w:spacing w:after="0"/>
        <w:ind w:left="720" w:hanging="720"/>
      </w:pPr>
      <w:r w:rsidRPr="004B3747">
        <w:t>21.</w:t>
      </w:r>
      <w:r w:rsidRPr="004B3747">
        <w:tab/>
        <w:t xml:space="preserve">Marsters, B.L., et al., </w:t>
      </w:r>
      <w:r w:rsidRPr="004B3747">
        <w:rPr>
          <w:i/>
        </w:rPr>
        <w:t xml:space="preserve">Cutaneous Adverse Events in a Randomised Control Trial of Flash Glucose Monitoring Among Adolescents with Type 1 Diabetes </w:t>
      </w:r>
      <w:r w:rsidRPr="004B3747">
        <w:t>2019.</w:t>
      </w:r>
    </w:p>
    <w:p w14:paraId="511763C8" w14:textId="77777777" w:rsidR="004B3747" w:rsidRPr="004B3747" w:rsidRDefault="004B3747" w:rsidP="004B3747">
      <w:pPr>
        <w:pStyle w:val="EndNoteBibliography"/>
        <w:spacing w:after="0"/>
        <w:ind w:left="720" w:hanging="720"/>
      </w:pPr>
      <w:r w:rsidRPr="004B3747">
        <w:t>22.</w:t>
      </w:r>
      <w:r w:rsidRPr="004B3747">
        <w:tab/>
        <w:t xml:space="preserve">Messer, L.H., et al., </w:t>
      </w:r>
      <w:r w:rsidRPr="004B3747">
        <w:rPr>
          <w:i/>
        </w:rPr>
        <w:t>Preserving Skin Integrity with Chronic Device Use in Diabetes.</w:t>
      </w:r>
      <w:r w:rsidRPr="004B3747">
        <w:t xml:space="preserve"> Diabetes Technol Ther, 2018. </w:t>
      </w:r>
      <w:r w:rsidRPr="004B3747">
        <w:rPr>
          <w:b/>
        </w:rPr>
        <w:t>20</w:t>
      </w:r>
      <w:r w:rsidRPr="004B3747">
        <w:t>(S2): p. S254-s264.</w:t>
      </w:r>
    </w:p>
    <w:p w14:paraId="1D73E2C6" w14:textId="77777777" w:rsidR="004B3747" w:rsidRPr="004B3747" w:rsidRDefault="004B3747" w:rsidP="004B3747">
      <w:pPr>
        <w:pStyle w:val="EndNoteBibliography"/>
        <w:spacing w:after="0"/>
        <w:ind w:left="720" w:hanging="720"/>
      </w:pPr>
      <w:r w:rsidRPr="004B3747">
        <w:t>23.</w:t>
      </w:r>
      <w:r w:rsidRPr="004B3747">
        <w:tab/>
        <w:t xml:space="preserve">Englert, K., et al., </w:t>
      </w:r>
      <w:r w:rsidRPr="004B3747">
        <w:rPr>
          <w:i/>
        </w:rPr>
        <w:t>Skin and adhesive issues with continuous glucose monitors: a sticky situation.</w:t>
      </w:r>
      <w:r w:rsidRPr="004B3747">
        <w:t xml:space="preserve"> J Diabetes Sci Technol, 2014. </w:t>
      </w:r>
      <w:r w:rsidRPr="004B3747">
        <w:rPr>
          <w:b/>
        </w:rPr>
        <w:t>8</w:t>
      </w:r>
      <w:r w:rsidRPr="004B3747">
        <w:t>(4): p. 745-51.</w:t>
      </w:r>
    </w:p>
    <w:p w14:paraId="6EDED15A" w14:textId="77777777" w:rsidR="004B3747" w:rsidRPr="004B3747" w:rsidRDefault="004B3747" w:rsidP="004B3747">
      <w:pPr>
        <w:pStyle w:val="EndNoteBibliography"/>
        <w:spacing w:after="0"/>
        <w:ind w:left="720" w:hanging="720"/>
      </w:pPr>
      <w:r w:rsidRPr="004B3747">
        <w:t>24.</w:t>
      </w:r>
      <w:r w:rsidRPr="004B3747">
        <w:tab/>
        <w:t xml:space="preserve">Paret, M., G. Barash, and M. Rachmiel, </w:t>
      </w:r>
      <w:r w:rsidRPr="004B3747">
        <w:rPr>
          <w:i/>
        </w:rPr>
        <w:t>"Out of the box" solution for skin problems due to glucose-monitoring technology in youth with type 1 diabetes: real-life experience with fluticasone spray.</w:t>
      </w:r>
      <w:r w:rsidRPr="004B3747">
        <w:t xml:space="preserve"> Acta diabetologica, 2019.</w:t>
      </w:r>
    </w:p>
    <w:p w14:paraId="20FBB8D8" w14:textId="77777777" w:rsidR="004B3747" w:rsidRPr="004B3747" w:rsidRDefault="004B3747" w:rsidP="004B3747">
      <w:pPr>
        <w:pStyle w:val="EndNoteBibliography"/>
        <w:spacing w:after="0"/>
        <w:ind w:left="720" w:hanging="720"/>
      </w:pPr>
      <w:r w:rsidRPr="004B3747">
        <w:t>25.</w:t>
      </w:r>
      <w:r w:rsidRPr="004B3747">
        <w:tab/>
        <w:t xml:space="preserve">Boucher, S.E., et al., </w:t>
      </w:r>
      <w:r w:rsidRPr="004B3747">
        <w:rPr>
          <w:i/>
        </w:rPr>
        <w:t>Effect of 6 months' flash glucose monitoring in adolescents and young adults with type 1 diabetes and suboptimal glycaemic control: managing diabetes in a 'flash' randomised controlled trial protocol.</w:t>
      </w:r>
      <w:r w:rsidRPr="004B3747">
        <w:t xml:space="preserve"> BMC Endocr Disord, 2019. </w:t>
      </w:r>
      <w:r w:rsidRPr="004B3747">
        <w:rPr>
          <w:b/>
        </w:rPr>
        <w:t>19</w:t>
      </w:r>
      <w:r w:rsidRPr="004B3747">
        <w:t>(1): p. 50.</w:t>
      </w:r>
    </w:p>
    <w:p w14:paraId="0DD502F5" w14:textId="77777777" w:rsidR="004B3747" w:rsidRPr="004B3747" w:rsidRDefault="004B3747" w:rsidP="004B3747">
      <w:pPr>
        <w:pStyle w:val="EndNoteBibliography"/>
        <w:spacing w:after="0"/>
        <w:ind w:left="720" w:hanging="720"/>
      </w:pPr>
      <w:r w:rsidRPr="004B3747">
        <w:t>26.</w:t>
      </w:r>
      <w:r w:rsidRPr="004B3747">
        <w:tab/>
        <w:t xml:space="preserve">Ives, B., et al., </w:t>
      </w:r>
      <w:r w:rsidRPr="004B3747">
        <w:rPr>
          <w:i/>
        </w:rPr>
        <w:t>Practical aspects of real-time continuous glucose monitors: the experience of the Yale Children's Diabetes Program.</w:t>
      </w:r>
      <w:r w:rsidRPr="004B3747">
        <w:t xml:space="preserve"> The Diabetes educator, 2010. </w:t>
      </w:r>
      <w:r w:rsidRPr="004B3747">
        <w:rPr>
          <w:b/>
        </w:rPr>
        <w:t>36</w:t>
      </w:r>
      <w:r w:rsidRPr="004B3747">
        <w:t>(1): p. 53-62.</w:t>
      </w:r>
    </w:p>
    <w:p w14:paraId="71A39088" w14:textId="77777777" w:rsidR="004B3747" w:rsidRPr="004B3747" w:rsidRDefault="004B3747" w:rsidP="004B3747">
      <w:pPr>
        <w:pStyle w:val="EndNoteBibliography"/>
        <w:spacing w:after="0"/>
        <w:ind w:left="720" w:hanging="720"/>
      </w:pPr>
      <w:r w:rsidRPr="004B3747">
        <w:t>27.</w:t>
      </w:r>
      <w:r w:rsidRPr="004B3747">
        <w:tab/>
        <w:t xml:space="preserve">Harris, P.A., et al., </w:t>
      </w:r>
      <w:r w:rsidRPr="004B3747">
        <w:rPr>
          <w:i/>
        </w:rPr>
        <w:t>Research electronic data capture (REDCap)--a metadata-driven methodology and workflow process for providing translational research informatics support.</w:t>
      </w:r>
      <w:r w:rsidRPr="004B3747">
        <w:t xml:space="preserve"> J Biomed Inform, 2009. </w:t>
      </w:r>
      <w:r w:rsidRPr="004B3747">
        <w:rPr>
          <w:b/>
        </w:rPr>
        <w:t>42</w:t>
      </w:r>
      <w:r w:rsidRPr="004B3747">
        <w:t>(2): p. 377-81.</w:t>
      </w:r>
    </w:p>
    <w:p w14:paraId="0E1D5D13" w14:textId="77777777" w:rsidR="004B3747" w:rsidRPr="004B3747" w:rsidRDefault="004B3747" w:rsidP="004B3747">
      <w:pPr>
        <w:pStyle w:val="EndNoteBibliography"/>
        <w:spacing w:after="0"/>
        <w:ind w:left="720" w:hanging="720"/>
      </w:pPr>
      <w:r w:rsidRPr="004B3747">
        <w:t>28.</w:t>
      </w:r>
      <w:r w:rsidRPr="004B3747">
        <w:tab/>
        <w:t xml:space="preserve">Harris, P.A., et al., </w:t>
      </w:r>
      <w:r w:rsidRPr="004B3747">
        <w:rPr>
          <w:i/>
        </w:rPr>
        <w:t>The REDCap consortium: Building an international community of software platform partners.</w:t>
      </w:r>
      <w:r w:rsidRPr="004B3747">
        <w:t xml:space="preserve"> Journal of Biomedical Informatics, 2019. </w:t>
      </w:r>
      <w:r w:rsidRPr="004B3747">
        <w:rPr>
          <w:b/>
        </w:rPr>
        <w:t>95</w:t>
      </w:r>
      <w:r w:rsidRPr="004B3747">
        <w:t>: p. 103208.</w:t>
      </w:r>
    </w:p>
    <w:p w14:paraId="2937EAEF" w14:textId="77777777" w:rsidR="004B3747" w:rsidRPr="004B3747" w:rsidRDefault="004B3747" w:rsidP="004B3747">
      <w:pPr>
        <w:pStyle w:val="EndNoteBibliography"/>
        <w:spacing w:after="0"/>
        <w:ind w:left="720" w:hanging="720"/>
      </w:pPr>
      <w:r w:rsidRPr="004B3747">
        <w:t>29.</w:t>
      </w:r>
      <w:r w:rsidRPr="004B3747">
        <w:tab/>
        <w:t xml:space="preserve">Freckmann, G., et al., </w:t>
      </w:r>
      <w:r w:rsidRPr="004B3747">
        <w:rPr>
          <w:i/>
        </w:rPr>
        <w:t>Performance and Usability of Three Systems for Continuous Glucose Monitoring in Direct Comparison.</w:t>
      </w:r>
      <w:r w:rsidRPr="004B3747">
        <w:t xml:space="preserve"> J Diabetes Sci Technol, 2019. </w:t>
      </w:r>
      <w:r w:rsidRPr="004B3747">
        <w:rPr>
          <w:b/>
        </w:rPr>
        <w:t>13</w:t>
      </w:r>
      <w:r w:rsidRPr="004B3747">
        <w:t>(5): p. 890-898.</w:t>
      </w:r>
    </w:p>
    <w:p w14:paraId="7580AAD5" w14:textId="77777777" w:rsidR="004B3747" w:rsidRPr="004B3747" w:rsidRDefault="004B3747" w:rsidP="004B3747">
      <w:pPr>
        <w:pStyle w:val="EndNoteBibliography"/>
        <w:spacing w:after="0"/>
        <w:ind w:left="720" w:hanging="720"/>
      </w:pPr>
      <w:r w:rsidRPr="004B3747">
        <w:t>30.</w:t>
      </w:r>
      <w:r w:rsidRPr="004B3747">
        <w:tab/>
        <w:t xml:space="preserve">Naaraayan, S.A., et al., </w:t>
      </w:r>
      <w:r w:rsidRPr="004B3747">
        <w:rPr>
          <w:i/>
        </w:rPr>
        <w:t>Free Style Libre Pro (FSLP) Flash Glucose Monitor (FGM) - A Novel Monitoring Tool for Children with Type 1 Diabetes Mellitus.</w:t>
      </w:r>
      <w:r w:rsidRPr="004B3747">
        <w:t xml:space="preserve"> Indian Pediatr, 2018. </w:t>
      </w:r>
      <w:r w:rsidRPr="004B3747">
        <w:rPr>
          <w:b/>
        </w:rPr>
        <w:t>55</w:t>
      </w:r>
      <w:r w:rsidRPr="004B3747">
        <w:t>(6): p. 524-525.</w:t>
      </w:r>
    </w:p>
    <w:p w14:paraId="36D32D6F" w14:textId="77777777" w:rsidR="004B3747" w:rsidRPr="004B3747" w:rsidRDefault="004B3747" w:rsidP="004B3747">
      <w:pPr>
        <w:pStyle w:val="EndNoteBibliography"/>
        <w:spacing w:after="0"/>
        <w:ind w:left="720" w:hanging="720"/>
      </w:pPr>
      <w:r w:rsidRPr="004B3747">
        <w:t>31.</w:t>
      </w:r>
      <w:r w:rsidRPr="004B3747">
        <w:tab/>
        <w:t xml:space="preserve">Kamann, S., O. Aerts, and L. Heinemann, </w:t>
      </w:r>
      <w:r w:rsidRPr="004B3747">
        <w:rPr>
          <w:i/>
        </w:rPr>
        <w:t>Further Evidence of Severe Allergic Contact Dermatitis From Isobornyl Acrylate While Using a Continuous Glucose Monitoring System.</w:t>
      </w:r>
      <w:r w:rsidRPr="004B3747">
        <w:t xml:space="preserve"> J Diabetes Sci Technol, 2018. </w:t>
      </w:r>
      <w:r w:rsidRPr="004B3747">
        <w:rPr>
          <w:b/>
        </w:rPr>
        <w:t>12</w:t>
      </w:r>
      <w:r w:rsidRPr="004B3747">
        <w:t>(3): p. 630-633.</w:t>
      </w:r>
    </w:p>
    <w:p w14:paraId="19FC6BB6" w14:textId="77777777" w:rsidR="004B3747" w:rsidRPr="004B3747" w:rsidRDefault="004B3747" w:rsidP="004B3747">
      <w:pPr>
        <w:pStyle w:val="EndNoteBibliography"/>
        <w:spacing w:after="0"/>
        <w:ind w:left="720" w:hanging="720"/>
      </w:pPr>
      <w:r w:rsidRPr="004B3747">
        <w:t>32.</w:t>
      </w:r>
      <w:r w:rsidRPr="004B3747">
        <w:tab/>
        <w:t xml:space="preserve">Heinemann, L. and S. Kamann, </w:t>
      </w:r>
      <w:r w:rsidRPr="004B3747">
        <w:rPr>
          <w:i/>
        </w:rPr>
        <w:t>Adhesives Used for Diabetes Medical Devices: A Neglected Risk With Serious Consequences?</w:t>
      </w:r>
      <w:r w:rsidRPr="004B3747">
        <w:t xml:space="preserve"> J Diabetes Sci Technol, 2016. </w:t>
      </w:r>
      <w:r w:rsidRPr="004B3747">
        <w:rPr>
          <w:b/>
        </w:rPr>
        <w:t>10</w:t>
      </w:r>
      <w:r w:rsidRPr="004B3747">
        <w:t>(6): p. 1211-1215.</w:t>
      </w:r>
    </w:p>
    <w:p w14:paraId="1536F978" w14:textId="77777777" w:rsidR="004B3747" w:rsidRPr="004B3747" w:rsidRDefault="004B3747" w:rsidP="004B3747">
      <w:pPr>
        <w:pStyle w:val="EndNoteBibliography"/>
        <w:spacing w:after="0"/>
        <w:ind w:left="720" w:hanging="720"/>
      </w:pPr>
      <w:r w:rsidRPr="004B3747">
        <w:t>33.</w:t>
      </w:r>
      <w:r w:rsidRPr="004B3747">
        <w:tab/>
        <w:t xml:space="preserve">Westen, S.C., et al., </w:t>
      </w:r>
      <w:r w:rsidRPr="004B3747">
        <w:rPr>
          <w:i/>
        </w:rPr>
        <w:t>Objectively Measured Adherence in Adolescents With Type 1 Diabetes on Multiple Daily Injections and Insulin Pump Therapy.</w:t>
      </w:r>
      <w:r w:rsidRPr="004B3747">
        <w:t xml:space="preserve"> Journal of Pediatric Psychology, 2018. </w:t>
      </w:r>
      <w:r w:rsidRPr="004B3747">
        <w:rPr>
          <w:b/>
        </w:rPr>
        <w:t>44</w:t>
      </w:r>
      <w:r w:rsidRPr="004B3747">
        <w:t>(1): p. 21-31.</w:t>
      </w:r>
    </w:p>
    <w:p w14:paraId="2CA9F81B" w14:textId="77777777" w:rsidR="004B3747" w:rsidRPr="004B3747" w:rsidRDefault="004B3747" w:rsidP="004B3747">
      <w:pPr>
        <w:pStyle w:val="EndNoteBibliography"/>
        <w:spacing w:after="0"/>
        <w:ind w:left="720" w:hanging="720"/>
      </w:pPr>
      <w:r w:rsidRPr="004B3747">
        <w:t>34.</w:t>
      </w:r>
      <w:r w:rsidRPr="004B3747">
        <w:tab/>
        <w:t xml:space="preserve">Miller, K.M., et al., </w:t>
      </w:r>
      <w:r w:rsidRPr="004B3747">
        <w:rPr>
          <w:i/>
        </w:rPr>
        <w:t>Current state of type 1 diabetes treatment in the U.S.: updated data from the T1D Exchange clinic registry.</w:t>
      </w:r>
      <w:r w:rsidRPr="004B3747">
        <w:t xml:space="preserve"> Diabetes Care, 2015. </w:t>
      </w:r>
      <w:r w:rsidRPr="004B3747">
        <w:rPr>
          <w:b/>
        </w:rPr>
        <w:t>38</w:t>
      </w:r>
      <w:r w:rsidRPr="004B3747">
        <w:t>(6): p. 971-8.</w:t>
      </w:r>
    </w:p>
    <w:p w14:paraId="06F544F0" w14:textId="77777777" w:rsidR="004B3747" w:rsidRPr="004B3747" w:rsidRDefault="004B3747" w:rsidP="004B3747">
      <w:pPr>
        <w:pStyle w:val="EndNoteBibliography"/>
        <w:spacing w:after="0"/>
        <w:ind w:left="720" w:hanging="720"/>
      </w:pPr>
      <w:r w:rsidRPr="004B3747">
        <w:t>35.</w:t>
      </w:r>
      <w:r w:rsidRPr="004B3747">
        <w:tab/>
        <w:t xml:space="preserve">Blackwell, M. and B.J. Wheeler, </w:t>
      </w:r>
      <w:r w:rsidRPr="004B3747">
        <w:rPr>
          <w:i/>
        </w:rPr>
        <w:t>Clinical review: the misreporting of logbook, download, and verbal self-measured blood glucose in adults and children with type I diabetes.</w:t>
      </w:r>
      <w:r w:rsidRPr="004B3747">
        <w:t xml:space="preserve"> Acta Diabetol, 2017. </w:t>
      </w:r>
      <w:r w:rsidRPr="004B3747">
        <w:rPr>
          <w:b/>
        </w:rPr>
        <w:t>54</w:t>
      </w:r>
      <w:r w:rsidRPr="004B3747">
        <w:t>(1): p. 1-8.</w:t>
      </w:r>
    </w:p>
    <w:p w14:paraId="5A5F65CF" w14:textId="77777777" w:rsidR="004B3747" w:rsidRPr="004B3747" w:rsidRDefault="004B3747" w:rsidP="004B3747">
      <w:pPr>
        <w:pStyle w:val="EndNoteBibliography"/>
        <w:ind w:left="720" w:hanging="720"/>
      </w:pPr>
      <w:r w:rsidRPr="004B3747">
        <w:t>36.</w:t>
      </w:r>
      <w:r w:rsidRPr="004B3747">
        <w:tab/>
        <w:t xml:space="preserve">Mazze, R.S., et al., </w:t>
      </w:r>
      <w:r w:rsidRPr="004B3747">
        <w:rPr>
          <w:i/>
        </w:rPr>
        <w:t>Reliability of blood glucose monitoring by patients with diabetes mellitus.</w:t>
      </w:r>
      <w:r w:rsidRPr="004B3747">
        <w:t xml:space="preserve"> The American Journal of Medicine, 1984. </w:t>
      </w:r>
      <w:r w:rsidRPr="004B3747">
        <w:rPr>
          <w:b/>
        </w:rPr>
        <w:t>77</w:t>
      </w:r>
      <w:r w:rsidRPr="004B3747">
        <w:t>(2): p. 211-217.</w:t>
      </w:r>
    </w:p>
    <w:p w14:paraId="7FFF79C6" w14:textId="7C54C03A" w:rsidR="00B15045" w:rsidRPr="009C1586" w:rsidRDefault="003B1CC6" w:rsidP="00B20550">
      <w:r w:rsidRPr="009C1586">
        <w:fldChar w:fldCharType="end"/>
      </w:r>
    </w:p>
    <w:p w14:paraId="06EFA362" w14:textId="77777777" w:rsidR="00B15045" w:rsidRPr="009C1586" w:rsidRDefault="00B15045" w:rsidP="00B20550">
      <w:pPr>
        <w:spacing w:after="160"/>
      </w:pPr>
    </w:p>
    <w:sectPr w:rsidR="00B15045" w:rsidRPr="009C158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rooke Marsters" w:date="2019-11-28T15:44:00Z" w:initials="BM">
    <w:p w14:paraId="115BF853" w14:textId="77777777" w:rsidR="009D5747" w:rsidRDefault="009D5747">
      <w:pPr>
        <w:pStyle w:val="CommentText"/>
      </w:pPr>
      <w:r>
        <w:rPr>
          <w:rStyle w:val="CommentReference"/>
        </w:rPr>
        <w:annotationRef/>
      </w:r>
      <w:r>
        <w:t>Reference primary outcome paper which is currently in press</w:t>
      </w:r>
    </w:p>
  </w:comment>
  <w:comment w:id="2" w:author="DSMIMAGE" w:date="2019-12-16T10:52:00Z" w:initials="D">
    <w:p w14:paraId="10523064" w14:textId="77777777" w:rsidR="009D5747" w:rsidRDefault="009D5747">
      <w:pPr>
        <w:pStyle w:val="CommentText"/>
      </w:pPr>
      <w:r>
        <w:rPr>
          <w:rStyle w:val="CommentReference"/>
        </w:rPr>
        <w:annotationRef/>
      </w:r>
      <w:r>
        <w:t>Or I think was this raised by one of the qualitative papers already published?? – I have them both if you do not – ket me know</w:t>
      </w:r>
    </w:p>
  </w:comment>
  <w:comment w:id="5" w:author="Barbara Galland" w:date="2019-12-10T10:20:00Z" w:initials="BG">
    <w:p w14:paraId="5072C6DD" w14:textId="77777777" w:rsidR="007827A0" w:rsidRDefault="007827A0" w:rsidP="007827A0">
      <w:pPr>
        <w:pStyle w:val="CommentText"/>
      </w:pPr>
      <w:r>
        <w:rPr>
          <w:rStyle w:val="CommentReference"/>
        </w:rPr>
        <w:annotationRef/>
      </w:r>
      <w:r>
        <w:t xml:space="preserve">Normally you would just use one package – was this just the descriptive? </w:t>
      </w:r>
    </w:p>
  </w:comment>
  <w:comment w:id="8" w:author="Michel de Lange" w:date="2019-12-17T13:21:00Z" w:initials="MdL">
    <w:p w14:paraId="18459D33" w14:textId="77F0CED1" w:rsidR="001570BB" w:rsidRDefault="001570BB">
      <w:pPr>
        <w:pStyle w:val="CommentText"/>
      </w:pPr>
      <w:r>
        <w:rPr>
          <w:rStyle w:val="CommentReference"/>
        </w:rPr>
        <w:annotationRef/>
      </w:r>
      <w:r>
        <w:t>Please add citation</w:t>
      </w:r>
    </w:p>
    <w:p w14:paraId="069B7831" w14:textId="77777777" w:rsidR="001570BB" w:rsidRDefault="001570BB" w:rsidP="001570BB">
      <w:pPr>
        <w:pStyle w:val="CommentText"/>
      </w:pPr>
      <w:r>
        <w:t>R Core Team (2019). R: A language and environment for</w:t>
      </w:r>
    </w:p>
    <w:p w14:paraId="155E9C50" w14:textId="77777777" w:rsidR="001570BB" w:rsidRDefault="001570BB" w:rsidP="001570BB">
      <w:pPr>
        <w:pStyle w:val="CommentText"/>
      </w:pPr>
      <w:r>
        <w:t xml:space="preserve">  statistical computing. R Foundation for Statistical</w:t>
      </w:r>
    </w:p>
    <w:p w14:paraId="699F587D" w14:textId="77777777" w:rsidR="001570BB" w:rsidRDefault="001570BB" w:rsidP="001570BB">
      <w:pPr>
        <w:pStyle w:val="CommentText"/>
      </w:pPr>
      <w:r>
        <w:t xml:space="preserve">  Computing, Vienna, Austria. URL</w:t>
      </w:r>
    </w:p>
    <w:p w14:paraId="2F8AB93B" w14:textId="2112B2CA" w:rsidR="001570BB" w:rsidRDefault="001570BB" w:rsidP="001570BB">
      <w:pPr>
        <w:pStyle w:val="CommentText"/>
      </w:pPr>
      <w:r>
        <w:t xml:space="preserve">  https://www.R-project.org/.</w:t>
      </w:r>
    </w:p>
  </w:comment>
  <w:comment w:id="11" w:author="Brooke Marsters" w:date="2019-12-16T18:05:00Z" w:initials="BM">
    <w:p w14:paraId="5E43F2DC" w14:textId="77777777" w:rsidR="007827A0" w:rsidRDefault="007827A0" w:rsidP="007827A0">
      <w:pPr>
        <w:pStyle w:val="CommentText"/>
      </w:pPr>
      <w:r>
        <w:rPr>
          <w:rStyle w:val="CommentReference"/>
        </w:rPr>
        <w:annotationRef/>
      </w:r>
      <w:r>
        <w:t>Michel, please add this section regarding the statistical analysis you completed. I originally used STATA for the demographic data, what is you opinion on this as you have used a different program?</w:t>
      </w:r>
    </w:p>
  </w:comment>
  <w:comment w:id="31" w:author="Barbara Galland" w:date="2019-12-10T10:20:00Z" w:initials="BG">
    <w:p w14:paraId="295A2F55" w14:textId="77777777" w:rsidR="009D5747" w:rsidRDefault="009D5747">
      <w:pPr>
        <w:pStyle w:val="CommentText"/>
      </w:pPr>
      <w:r>
        <w:rPr>
          <w:rStyle w:val="CommentReference"/>
        </w:rPr>
        <w:annotationRef/>
      </w:r>
      <w:r>
        <w:t xml:space="preserve">Normally you would just use one package – was this just the descriptive? </w:t>
      </w:r>
    </w:p>
  </w:comment>
  <w:comment w:id="3" w:author="Brooke Marsters" w:date="2019-12-16T18:05:00Z" w:initials="BM">
    <w:p w14:paraId="6B173A16" w14:textId="7C16A18F" w:rsidR="00767936" w:rsidRDefault="00767936">
      <w:pPr>
        <w:pStyle w:val="CommentText"/>
      </w:pPr>
      <w:r>
        <w:rPr>
          <w:rStyle w:val="CommentReference"/>
        </w:rPr>
        <w:annotationRef/>
      </w:r>
      <w:r>
        <w:t>Michel, please add this section regarding the statistical analysis you completed. I originally used STATA for the demographic data, what is you opinion on this as you have used a different program?</w:t>
      </w:r>
    </w:p>
  </w:comment>
  <w:comment w:id="38" w:author="Brooke Marsters" w:date="2019-12-12T12:43:00Z" w:initials="BM">
    <w:p w14:paraId="33B28EF9" w14:textId="7F872F1B" w:rsidR="001B5FE9" w:rsidRDefault="009D5747" w:rsidP="00B77514">
      <w:pPr>
        <w:pStyle w:val="CommentText"/>
      </w:pPr>
      <w:r>
        <w:rPr>
          <w:rStyle w:val="CommentReference"/>
        </w:rPr>
        <w:annotationRef/>
      </w:r>
      <w:r>
        <w:t>This p value is from my analysis (of intention to treat for allocation), I am unsure if Michel has done a value for this comparison or just the intention to treat analy</w:t>
      </w:r>
      <w:r w:rsidR="00767936">
        <w:t>sis for what they actually used?</w:t>
      </w:r>
    </w:p>
  </w:comment>
  <w:comment w:id="39" w:author="DSMIMAGE" w:date="2019-12-16T11:01:00Z" w:initials="D">
    <w:p w14:paraId="3CCA13CD" w14:textId="77777777" w:rsidR="009D5747" w:rsidRDefault="009D5747">
      <w:pPr>
        <w:pStyle w:val="CommentText"/>
      </w:pPr>
      <w:r>
        <w:rPr>
          <w:rStyle w:val="CommentReference"/>
        </w:rPr>
        <w:annotationRef/>
      </w:r>
      <w:r>
        <w:t>And Figure 2?? – I would like this graphically – Michel – could we do that as discussed – perhaps part A) ITT, B) PP – bar with green for 14 days, red for failed prior….</w:t>
      </w:r>
    </w:p>
  </w:comment>
  <w:comment w:id="92" w:author="Michel de Lange" w:date="2019-12-17T13:13:00Z" w:initials="MdL">
    <w:p w14:paraId="38B4CF69" w14:textId="24B8F186" w:rsidR="007827A0" w:rsidRDefault="007827A0">
      <w:pPr>
        <w:pStyle w:val="CommentText"/>
      </w:pPr>
      <w:r>
        <w:rPr>
          <w:rStyle w:val="CommentReference"/>
        </w:rPr>
        <w:annotationRef/>
      </w:r>
      <w:r>
        <w:t>As a result of which test?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BF853" w15:done="0"/>
  <w15:commentEx w15:paraId="10523064" w15:done="0"/>
  <w15:commentEx w15:paraId="5072C6DD" w15:done="0"/>
  <w15:commentEx w15:paraId="2F8AB93B" w15:done="0"/>
  <w15:commentEx w15:paraId="5E43F2DC" w15:done="0"/>
  <w15:commentEx w15:paraId="295A2F55" w15:done="0"/>
  <w15:commentEx w15:paraId="6B173A16" w15:done="0"/>
  <w15:commentEx w15:paraId="33B28EF9" w15:done="0"/>
  <w15:commentEx w15:paraId="3CCA13CD" w15:done="0"/>
  <w15:commentEx w15:paraId="38B4CF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82EFAF" w16cid:durableId="218A67B5"/>
  <w16cid:commentId w16cid:paraId="58DE0278" w16cid:durableId="218A69F6"/>
  <w16cid:commentId w16cid:paraId="19C4044A" w16cid:durableId="218A67BB"/>
  <w16cid:commentId w16cid:paraId="20E3C769" w16cid:durableId="2199EFF6"/>
  <w16cid:commentId w16cid:paraId="094DF87A" w16cid:durableId="219C7F5D"/>
  <w16cid:commentId w16cid:paraId="48C66FE7" w16cid:durableId="219F61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4D70"/>
    <w:multiLevelType w:val="hybridMultilevel"/>
    <w:tmpl w:val="A798FE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F153C2A"/>
    <w:multiLevelType w:val="hybridMultilevel"/>
    <w:tmpl w:val="8F5C4B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09D029C"/>
    <w:multiLevelType w:val="hybridMultilevel"/>
    <w:tmpl w:val="A6D231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44423C7"/>
    <w:multiLevelType w:val="hybridMultilevel"/>
    <w:tmpl w:val="9A62339C"/>
    <w:lvl w:ilvl="0" w:tplc="5C164C3C">
      <w:start w:val="1"/>
      <w:numFmt w:val="bullet"/>
      <w:lvlText w:val="•"/>
      <w:lvlJc w:val="left"/>
      <w:pPr>
        <w:tabs>
          <w:tab w:val="num" w:pos="720"/>
        </w:tabs>
        <w:ind w:left="720" w:hanging="360"/>
      </w:pPr>
      <w:rPr>
        <w:rFonts w:ascii="Arial" w:hAnsi="Arial" w:hint="default"/>
      </w:rPr>
    </w:lvl>
    <w:lvl w:ilvl="1" w:tplc="0618251A" w:tentative="1">
      <w:start w:val="1"/>
      <w:numFmt w:val="bullet"/>
      <w:lvlText w:val="•"/>
      <w:lvlJc w:val="left"/>
      <w:pPr>
        <w:tabs>
          <w:tab w:val="num" w:pos="1440"/>
        </w:tabs>
        <w:ind w:left="1440" w:hanging="360"/>
      </w:pPr>
      <w:rPr>
        <w:rFonts w:ascii="Arial" w:hAnsi="Arial" w:hint="default"/>
      </w:rPr>
    </w:lvl>
    <w:lvl w:ilvl="2" w:tplc="D7800B36" w:tentative="1">
      <w:start w:val="1"/>
      <w:numFmt w:val="bullet"/>
      <w:lvlText w:val="•"/>
      <w:lvlJc w:val="left"/>
      <w:pPr>
        <w:tabs>
          <w:tab w:val="num" w:pos="2160"/>
        </w:tabs>
        <w:ind w:left="2160" w:hanging="360"/>
      </w:pPr>
      <w:rPr>
        <w:rFonts w:ascii="Arial" w:hAnsi="Arial" w:hint="default"/>
      </w:rPr>
    </w:lvl>
    <w:lvl w:ilvl="3" w:tplc="7BC0D2A6" w:tentative="1">
      <w:start w:val="1"/>
      <w:numFmt w:val="bullet"/>
      <w:lvlText w:val="•"/>
      <w:lvlJc w:val="left"/>
      <w:pPr>
        <w:tabs>
          <w:tab w:val="num" w:pos="2880"/>
        </w:tabs>
        <w:ind w:left="2880" w:hanging="360"/>
      </w:pPr>
      <w:rPr>
        <w:rFonts w:ascii="Arial" w:hAnsi="Arial" w:hint="default"/>
      </w:rPr>
    </w:lvl>
    <w:lvl w:ilvl="4" w:tplc="BE704A04" w:tentative="1">
      <w:start w:val="1"/>
      <w:numFmt w:val="bullet"/>
      <w:lvlText w:val="•"/>
      <w:lvlJc w:val="left"/>
      <w:pPr>
        <w:tabs>
          <w:tab w:val="num" w:pos="3600"/>
        </w:tabs>
        <w:ind w:left="3600" w:hanging="360"/>
      </w:pPr>
      <w:rPr>
        <w:rFonts w:ascii="Arial" w:hAnsi="Arial" w:hint="default"/>
      </w:rPr>
    </w:lvl>
    <w:lvl w:ilvl="5" w:tplc="E93C5A9A" w:tentative="1">
      <w:start w:val="1"/>
      <w:numFmt w:val="bullet"/>
      <w:lvlText w:val="•"/>
      <w:lvlJc w:val="left"/>
      <w:pPr>
        <w:tabs>
          <w:tab w:val="num" w:pos="4320"/>
        </w:tabs>
        <w:ind w:left="4320" w:hanging="360"/>
      </w:pPr>
      <w:rPr>
        <w:rFonts w:ascii="Arial" w:hAnsi="Arial" w:hint="default"/>
      </w:rPr>
    </w:lvl>
    <w:lvl w:ilvl="6" w:tplc="4ACAA9A4" w:tentative="1">
      <w:start w:val="1"/>
      <w:numFmt w:val="bullet"/>
      <w:lvlText w:val="•"/>
      <w:lvlJc w:val="left"/>
      <w:pPr>
        <w:tabs>
          <w:tab w:val="num" w:pos="5040"/>
        </w:tabs>
        <w:ind w:left="5040" w:hanging="360"/>
      </w:pPr>
      <w:rPr>
        <w:rFonts w:ascii="Arial" w:hAnsi="Arial" w:hint="default"/>
      </w:rPr>
    </w:lvl>
    <w:lvl w:ilvl="7" w:tplc="A8DEF4CE" w:tentative="1">
      <w:start w:val="1"/>
      <w:numFmt w:val="bullet"/>
      <w:lvlText w:val="•"/>
      <w:lvlJc w:val="left"/>
      <w:pPr>
        <w:tabs>
          <w:tab w:val="num" w:pos="5760"/>
        </w:tabs>
        <w:ind w:left="5760" w:hanging="360"/>
      </w:pPr>
      <w:rPr>
        <w:rFonts w:ascii="Arial" w:hAnsi="Arial" w:hint="default"/>
      </w:rPr>
    </w:lvl>
    <w:lvl w:ilvl="8" w:tplc="17522C22" w:tentative="1">
      <w:start w:val="1"/>
      <w:numFmt w:val="bullet"/>
      <w:lvlText w:val="•"/>
      <w:lvlJc w:val="left"/>
      <w:pPr>
        <w:tabs>
          <w:tab w:val="num" w:pos="6480"/>
        </w:tabs>
        <w:ind w:left="6480" w:hanging="360"/>
      </w:pPr>
      <w:rPr>
        <w:rFonts w:ascii="Arial" w:hAnsi="Arial" w:hint="default"/>
      </w:rPr>
    </w:lvl>
  </w:abstractNum>
  <w:abstractNum w:abstractNumId="4">
    <w:nsid w:val="228639FF"/>
    <w:multiLevelType w:val="hybridMultilevel"/>
    <w:tmpl w:val="6A5CB150"/>
    <w:lvl w:ilvl="0" w:tplc="C2A26682">
      <w:start w:val="1"/>
      <w:numFmt w:val="bullet"/>
      <w:lvlText w:val="•"/>
      <w:lvlJc w:val="left"/>
      <w:pPr>
        <w:tabs>
          <w:tab w:val="num" w:pos="720"/>
        </w:tabs>
        <w:ind w:left="720" w:hanging="360"/>
      </w:pPr>
      <w:rPr>
        <w:rFonts w:ascii="Arial" w:hAnsi="Arial" w:hint="default"/>
      </w:rPr>
    </w:lvl>
    <w:lvl w:ilvl="1" w:tplc="1C2AFCEE" w:tentative="1">
      <w:start w:val="1"/>
      <w:numFmt w:val="bullet"/>
      <w:lvlText w:val="•"/>
      <w:lvlJc w:val="left"/>
      <w:pPr>
        <w:tabs>
          <w:tab w:val="num" w:pos="1440"/>
        </w:tabs>
        <w:ind w:left="1440" w:hanging="360"/>
      </w:pPr>
      <w:rPr>
        <w:rFonts w:ascii="Arial" w:hAnsi="Arial" w:hint="default"/>
      </w:rPr>
    </w:lvl>
    <w:lvl w:ilvl="2" w:tplc="DB7255BA" w:tentative="1">
      <w:start w:val="1"/>
      <w:numFmt w:val="bullet"/>
      <w:lvlText w:val="•"/>
      <w:lvlJc w:val="left"/>
      <w:pPr>
        <w:tabs>
          <w:tab w:val="num" w:pos="2160"/>
        </w:tabs>
        <w:ind w:left="2160" w:hanging="360"/>
      </w:pPr>
      <w:rPr>
        <w:rFonts w:ascii="Arial" w:hAnsi="Arial" w:hint="default"/>
      </w:rPr>
    </w:lvl>
    <w:lvl w:ilvl="3" w:tplc="500400A2" w:tentative="1">
      <w:start w:val="1"/>
      <w:numFmt w:val="bullet"/>
      <w:lvlText w:val="•"/>
      <w:lvlJc w:val="left"/>
      <w:pPr>
        <w:tabs>
          <w:tab w:val="num" w:pos="2880"/>
        </w:tabs>
        <w:ind w:left="2880" w:hanging="360"/>
      </w:pPr>
      <w:rPr>
        <w:rFonts w:ascii="Arial" w:hAnsi="Arial" w:hint="default"/>
      </w:rPr>
    </w:lvl>
    <w:lvl w:ilvl="4" w:tplc="9A96D8D4" w:tentative="1">
      <w:start w:val="1"/>
      <w:numFmt w:val="bullet"/>
      <w:lvlText w:val="•"/>
      <w:lvlJc w:val="left"/>
      <w:pPr>
        <w:tabs>
          <w:tab w:val="num" w:pos="3600"/>
        </w:tabs>
        <w:ind w:left="3600" w:hanging="360"/>
      </w:pPr>
      <w:rPr>
        <w:rFonts w:ascii="Arial" w:hAnsi="Arial" w:hint="default"/>
      </w:rPr>
    </w:lvl>
    <w:lvl w:ilvl="5" w:tplc="E1C62116" w:tentative="1">
      <w:start w:val="1"/>
      <w:numFmt w:val="bullet"/>
      <w:lvlText w:val="•"/>
      <w:lvlJc w:val="left"/>
      <w:pPr>
        <w:tabs>
          <w:tab w:val="num" w:pos="4320"/>
        </w:tabs>
        <w:ind w:left="4320" w:hanging="360"/>
      </w:pPr>
      <w:rPr>
        <w:rFonts w:ascii="Arial" w:hAnsi="Arial" w:hint="default"/>
      </w:rPr>
    </w:lvl>
    <w:lvl w:ilvl="6" w:tplc="8DA8CD56" w:tentative="1">
      <w:start w:val="1"/>
      <w:numFmt w:val="bullet"/>
      <w:lvlText w:val="•"/>
      <w:lvlJc w:val="left"/>
      <w:pPr>
        <w:tabs>
          <w:tab w:val="num" w:pos="5040"/>
        </w:tabs>
        <w:ind w:left="5040" w:hanging="360"/>
      </w:pPr>
      <w:rPr>
        <w:rFonts w:ascii="Arial" w:hAnsi="Arial" w:hint="default"/>
      </w:rPr>
    </w:lvl>
    <w:lvl w:ilvl="7" w:tplc="18A6ECF0" w:tentative="1">
      <w:start w:val="1"/>
      <w:numFmt w:val="bullet"/>
      <w:lvlText w:val="•"/>
      <w:lvlJc w:val="left"/>
      <w:pPr>
        <w:tabs>
          <w:tab w:val="num" w:pos="5760"/>
        </w:tabs>
        <w:ind w:left="5760" w:hanging="360"/>
      </w:pPr>
      <w:rPr>
        <w:rFonts w:ascii="Arial" w:hAnsi="Arial" w:hint="default"/>
      </w:rPr>
    </w:lvl>
    <w:lvl w:ilvl="8" w:tplc="634E07E4" w:tentative="1">
      <w:start w:val="1"/>
      <w:numFmt w:val="bullet"/>
      <w:lvlText w:val="•"/>
      <w:lvlJc w:val="left"/>
      <w:pPr>
        <w:tabs>
          <w:tab w:val="num" w:pos="6480"/>
        </w:tabs>
        <w:ind w:left="6480" w:hanging="360"/>
      </w:pPr>
      <w:rPr>
        <w:rFonts w:ascii="Arial" w:hAnsi="Arial" w:hint="default"/>
      </w:rPr>
    </w:lvl>
  </w:abstractNum>
  <w:abstractNum w:abstractNumId="5">
    <w:nsid w:val="22C225C6"/>
    <w:multiLevelType w:val="hybridMultilevel"/>
    <w:tmpl w:val="9E662C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31B7E5E"/>
    <w:multiLevelType w:val="hybridMultilevel"/>
    <w:tmpl w:val="5E0C5E4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29E6256E"/>
    <w:multiLevelType w:val="hybridMultilevel"/>
    <w:tmpl w:val="68ECAF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5E01BAB"/>
    <w:multiLevelType w:val="hybridMultilevel"/>
    <w:tmpl w:val="2A905B76"/>
    <w:lvl w:ilvl="0" w:tplc="3F12E2DC">
      <w:start w:val="1"/>
      <w:numFmt w:val="bullet"/>
      <w:lvlText w:val="•"/>
      <w:lvlJc w:val="left"/>
      <w:pPr>
        <w:tabs>
          <w:tab w:val="num" w:pos="720"/>
        </w:tabs>
        <w:ind w:left="720" w:hanging="360"/>
      </w:pPr>
      <w:rPr>
        <w:rFonts w:ascii="Arial" w:hAnsi="Arial" w:hint="default"/>
      </w:rPr>
    </w:lvl>
    <w:lvl w:ilvl="1" w:tplc="CC28D586" w:tentative="1">
      <w:start w:val="1"/>
      <w:numFmt w:val="bullet"/>
      <w:lvlText w:val="•"/>
      <w:lvlJc w:val="left"/>
      <w:pPr>
        <w:tabs>
          <w:tab w:val="num" w:pos="1440"/>
        </w:tabs>
        <w:ind w:left="1440" w:hanging="360"/>
      </w:pPr>
      <w:rPr>
        <w:rFonts w:ascii="Arial" w:hAnsi="Arial" w:hint="default"/>
      </w:rPr>
    </w:lvl>
    <w:lvl w:ilvl="2" w:tplc="0AE0A654" w:tentative="1">
      <w:start w:val="1"/>
      <w:numFmt w:val="bullet"/>
      <w:lvlText w:val="•"/>
      <w:lvlJc w:val="left"/>
      <w:pPr>
        <w:tabs>
          <w:tab w:val="num" w:pos="2160"/>
        </w:tabs>
        <w:ind w:left="2160" w:hanging="360"/>
      </w:pPr>
      <w:rPr>
        <w:rFonts w:ascii="Arial" w:hAnsi="Arial" w:hint="default"/>
      </w:rPr>
    </w:lvl>
    <w:lvl w:ilvl="3" w:tplc="91D2C714" w:tentative="1">
      <w:start w:val="1"/>
      <w:numFmt w:val="bullet"/>
      <w:lvlText w:val="•"/>
      <w:lvlJc w:val="left"/>
      <w:pPr>
        <w:tabs>
          <w:tab w:val="num" w:pos="2880"/>
        </w:tabs>
        <w:ind w:left="2880" w:hanging="360"/>
      </w:pPr>
      <w:rPr>
        <w:rFonts w:ascii="Arial" w:hAnsi="Arial" w:hint="default"/>
      </w:rPr>
    </w:lvl>
    <w:lvl w:ilvl="4" w:tplc="BFF22E94" w:tentative="1">
      <w:start w:val="1"/>
      <w:numFmt w:val="bullet"/>
      <w:lvlText w:val="•"/>
      <w:lvlJc w:val="left"/>
      <w:pPr>
        <w:tabs>
          <w:tab w:val="num" w:pos="3600"/>
        </w:tabs>
        <w:ind w:left="3600" w:hanging="360"/>
      </w:pPr>
      <w:rPr>
        <w:rFonts w:ascii="Arial" w:hAnsi="Arial" w:hint="default"/>
      </w:rPr>
    </w:lvl>
    <w:lvl w:ilvl="5" w:tplc="2D4ACF02" w:tentative="1">
      <w:start w:val="1"/>
      <w:numFmt w:val="bullet"/>
      <w:lvlText w:val="•"/>
      <w:lvlJc w:val="left"/>
      <w:pPr>
        <w:tabs>
          <w:tab w:val="num" w:pos="4320"/>
        </w:tabs>
        <w:ind w:left="4320" w:hanging="360"/>
      </w:pPr>
      <w:rPr>
        <w:rFonts w:ascii="Arial" w:hAnsi="Arial" w:hint="default"/>
      </w:rPr>
    </w:lvl>
    <w:lvl w:ilvl="6" w:tplc="15001236" w:tentative="1">
      <w:start w:val="1"/>
      <w:numFmt w:val="bullet"/>
      <w:lvlText w:val="•"/>
      <w:lvlJc w:val="left"/>
      <w:pPr>
        <w:tabs>
          <w:tab w:val="num" w:pos="5040"/>
        </w:tabs>
        <w:ind w:left="5040" w:hanging="360"/>
      </w:pPr>
      <w:rPr>
        <w:rFonts w:ascii="Arial" w:hAnsi="Arial" w:hint="default"/>
      </w:rPr>
    </w:lvl>
    <w:lvl w:ilvl="7" w:tplc="F146AC7E" w:tentative="1">
      <w:start w:val="1"/>
      <w:numFmt w:val="bullet"/>
      <w:lvlText w:val="•"/>
      <w:lvlJc w:val="left"/>
      <w:pPr>
        <w:tabs>
          <w:tab w:val="num" w:pos="5760"/>
        </w:tabs>
        <w:ind w:left="5760" w:hanging="360"/>
      </w:pPr>
      <w:rPr>
        <w:rFonts w:ascii="Arial" w:hAnsi="Arial" w:hint="default"/>
      </w:rPr>
    </w:lvl>
    <w:lvl w:ilvl="8" w:tplc="F9C82D2E" w:tentative="1">
      <w:start w:val="1"/>
      <w:numFmt w:val="bullet"/>
      <w:lvlText w:val="•"/>
      <w:lvlJc w:val="left"/>
      <w:pPr>
        <w:tabs>
          <w:tab w:val="num" w:pos="6480"/>
        </w:tabs>
        <w:ind w:left="6480" w:hanging="360"/>
      </w:pPr>
      <w:rPr>
        <w:rFonts w:ascii="Arial" w:hAnsi="Arial" w:hint="default"/>
      </w:rPr>
    </w:lvl>
  </w:abstractNum>
  <w:abstractNum w:abstractNumId="9">
    <w:nsid w:val="3DF51C9E"/>
    <w:multiLevelType w:val="hybridMultilevel"/>
    <w:tmpl w:val="105257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410222A3"/>
    <w:multiLevelType w:val="hybridMultilevel"/>
    <w:tmpl w:val="165AD8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9190B04"/>
    <w:multiLevelType w:val="hybridMultilevel"/>
    <w:tmpl w:val="B23C57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DEA4A87"/>
    <w:multiLevelType w:val="hybridMultilevel"/>
    <w:tmpl w:val="AEE2937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503B2370"/>
    <w:multiLevelType w:val="hybridMultilevel"/>
    <w:tmpl w:val="C498A8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55A27625"/>
    <w:multiLevelType w:val="hybridMultilevel"/>
    <w:tmpl w:val="7BC264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55E6217D"/>
    <w:multiLevelType w:val="hybridMultilevel"/>
    <w:tmpl w:val="D4869F0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68585269"/>
    <w:multiLevelType w:val="hybridMultilevel"/>
    <w:tmpl w:val="63728B30"/>
    <w:lvl w:ilvl="0" w:tplc="015C68D0">
      <w:start w:val="1"/>
      <w:numFmt w:val="decimal"/>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7">
    <w:nsid w:val="6DC141F2"/>
    <w:multiLevelType w:val="hybridMultilevel"/>
    <w:tmpl w:val="3E8040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7AD92574"/>
    <w:multiLevelType w:val="hybridMultilevel"/>
    <w:tmpl w:val="2BC80F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7DA27EE9"/>
    <w:multiLevelType w:val="hybridMultilevel"/>
    <w:tmpl w:val="F8B282B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nsid w:val="7FF23A77"/>
    <w:multiLevelType w:val="hybridMultilevel"/>
    <w:tmpl w:val="33B8A6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5"/>
  </w:num>
  <w:num w:numId="4">
    <w:abstractNumId w:val="16"/>
  </w:num>
  <w:num w:numId="5">
    <w:abstractNumId w:val="20"/>
  </w:num>
  <w:num w:numId="6">
    <w:abstractNumId w:val="15"/>
  </w:num>
  <w:num w:numId="7">
    <w:abstractNumId w:val="19"/>
  </w:num>
  <w:num w:numId="8">
    <w:abstractNumId w:val="10"/>
  </w:num>
  <w:num w:numId="9">
    <w:abstractNumId w:val="6"/>
  </w:num>
  <w:num w:numId="10">
    <w:abstractNumId w:val="7"/>
  </w:num>
  <w:num w:numId="11">
    <w:abstractNumId w:val="2"/>
  </w:num>
  <w:num w:numId="12">
    <w:abstractNumId w:val="17"/>
  </w:num>
  <w:num w:numId="13">
    <w:abstractNumId w:val="18"/>
  </w:num>
  <w:num w:numId="14">
    <w:abstractNumId w:val="1"/>
  </w:num>
  <w:num w:numId="15">
    <w:abstractNumId w:val="14"/>
  </w:num>
  <w:num w:numId="16">
    <w:abstractNumId w:val="0"/>
  </w:num>
  <w:num w:numId="17">
    <w:abstractNumId w:val="11"/>
  </w:num>
  <w:num w:numId="18">
    <w:abstractNumId w:val="13"/>
  </w:num>
  <w:num w:numId="19">
    <w:abstractNumId w:val="3"/>
  </w:num>
  <w:num w:numId="20">
    <w:abstractNumId w:val="4"/>
  </w:num>
  <w:num w:numId="21">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oke Marsters">
    <w15:presenceInfo w15:providerId="Windows Live" w15:userId="12e933c1c7742615"/>
  </w15:person>
  <w15:person w15:author="DSMIMAGE">
    <w15:presenceInfo w15:providerId="None" w15:userId="DSMIMA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YwMTM3MjIzNjQzsbBU0lEKTi0uzszPAykwMq4FAHWgUWAtAAAA"/>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retzsr29vwwre5evave0pq20z5r5srp29a&quot;&gt;BMedSc EndNote Library USB Copy 20191129&lt;record-ids&gt;&lt;item&gt;5&lt;/item&gt;&lt;item&gt;17&lt;/item&gt;&lt;item&gt;18&lt;/item&gt;&lt;item&gt;22&lt;/item&gt;&lt;item&gt;44&lt;/item&gt;&lt;item&gt;45&lt;/item&gt;&lt;item&gt;51&lt;/item&gt;&lt;item&gt;54&lt;/item&gt;&lt;item&gt;62&lt;/item&gt;&lt;item&gt;63&lt;/item&gt;&lt;item&gt;64&lt;/item&gt;&lt;item&gt;65&lt;/item&gt;&lt;item&gt;66&lt;/item&gt;&lt;item&gt;76&lt;/item&gt;&lt;item&gt;78&lt;/item&gt;&lt;item&gt;79&lt;/item&gt;&lt;item&gt;80&lt;/item&gt;&lt;item&gt;82&lt;/item&gt;&lt;item&gt;87&lt;/item&gt;&lt;item&gt;88&lt;/item&gt;&lt;item&gt;89&lt;/item&gt;&lt;item&gt;90&lt;/item&gt;&lt;item&gt;93&lt;/item&gt;&lt;item&gt;96&lt;/item&gt;&lt;item&gt;97&lt;/item&gt;&lt;item&gt;98&lt;/item&gt;&lt;item&gt;99&lt;/item&gt;&lt;item&gt;101&lt;/item&gt;&lt;item&gt;119&lt;/item&gt;&lt;item&gt;121&lt;/item&gt;&lt;item&gt;149&lt;/item&gt;&lt;item&gt;150&lt;/item&gt;&lt;item&gt;151&lt;/item&gt;&lt;item&gt;186&lt;/item&gt;&lt;item&gt;188&lt;/item&gt;&lt;item&gt;192&lt;/item&gt;&lt;/record-ids&gt;&lt;/item&gt;&lt;/Libraries&gt;"/>
  </w:docVars>
  <w:rsids>
    <w:rsidRoot w:val="007B0790"/>
    <w:rsid w:val="000003EC"/>
    <w:rsid w:val="00003197"/>
    <w:rsid w:val="000031FF"/>
    <w:rsid w:val="000043A7"/>
    <w:rsid w:val="00005740"/>
    <w:rsid w:val="000067F1"/>
    <w:rsid w:val="00016F7E"/>
    <w:rsid w:val="000212A7"/>
    <w:rsid w:val="0002333F"/>
    <w:rsid w:val="000272B6"/>
    <w:rsid w:val="000306FC"/>
    <w:rsid w:val="0003444A"/>
    <w:rsid w:val="00035F15"/>
    <w:rsid w:val="00040280"/>
    <w:rsid w:val="000437B8"/>
    <w:rsid w:val="00046D2A"/>
    <w:rsid w:val="0005138B"/>
    <w:rsid w:val="0005254A"/>
    <w:rsid w:val="000535DD"/>
    <w:rsid w:val="00053721"/>
    <w:rsid w:val="000638AE"/>
    <w:rsid w:val="00064A47"/>
    <w:rsid w:val="000652E5"/>
    <w:rsid w:val="00065A22"/>
    <w:rsid w:val="00066A24"/>
    <w:rsid w:val="00071D0B"/>
    <w:rsid w:val="00072517"/>
    <w:rsid w:val="00075542"/>
    <w:rsid w:val="00082BC5"/>
    <w:rsid w:val="00082E4E"/>
    <w:rsid w:val="00085DEE"/>
    <w:rsid w:val="000904D9"/>
    <w:rsid w:val="00091413"/>
    <w:rsid w:val="000931A0"/>
    <w:rsid w:val="00095AF9"/>
    <w:rsid w:val="000965EB"/>
    <w:rsid w:val="000A3E2D"/>
    <w:rsid w:val="000A5384"/>
    <w:rsid w:val="000A6655"/>
    <w:rsid w:val="000A66FE"/>
    <w:rsid w:val="000B3801"/>
    <w:rsid w:val="000B582A"/>
    <w:rsid w:val="000B7073"/>
    <w:rsid w:val="000C17B4"/>
    <w:rsid w:val="000C2DFD"/>
    <w:rsid w:val="000C3552"/>
    <w:rsid w:val="000D507A"/>
    <w:rsid w:val="000D7271"/>
    <w:rsid w:val="000D7661"/>
    <w:rsid w:val="000E0F0D"/>
    <w:rsid w:val="000E1544"/>
    <w:rsid w:val="000E261B"/>
    <w:rsid w:val="000E26B9"/>
    <w:rsid w:val="000E2F84"/>
    <w:rsid w:val="000F24FA"/>
    <w:rsid w:val="000F2C6D"/>
    <w:rsid w:val="000F5C50"/>
    <w:rsid w:val="000F5DD9"/>
    <w:rsid w:val="000F5FB1"/>
    <w:rsid w:val="00103DA9"/>
    <w:rsid w:val="001053C0"/>
    <w:rsid w:val="00106A92"/>
    <w:rsid w:val="00107CF5"/>
    <w:rsid w:val="00126C45"/>
    <w:rsid w:val="001276E4"/>
    <w:rsid w:val="00134A4E"/>
    <w:rsid w:val="00134ACA"/>
    <w:rsid w:val="00134B67"/>
    <w:rsid w:val="0013694A"/>
    <w:rsid w:val="0013712E"/>
    <w:rsid w:val="001405F0"/>
    <w:rsid w:val="00140EFF"/>
    <w:rsid w:val="0014109D"/>
    <w:rsid w:val="0014115C"/>
    <w:rsid w:val="0014169D"/>
    <w:rsid w:val="00142B70"/>
    <w:rsid w:val="001440D7"/>
    <w:rsid w:val="001444F8"/>
    <w:rsid w:val="00147097"/>
    <w:rsid w:val="00151B44"/>
    <w:rsid w:val="00154C8C"/>
    <w:rsid w:val="001557E9"/>
    <w:rsid w:val="00155EE5"/>
    <w:rsid w:val="001570BB"/>
    <w:rsid w:val="00157814"/>
    <w:rsid w:val="001645B3"/>
    <w:rsid w:val="001649D5"/>
    <w:rsid w:val="001661E0"/>
    <w:rsid w:val="00167452"/>
    <w:rsid w:val="0017595F"/>
    <w:rsid w:val="00176282"/>
    <w:rsid w:val="00177C0A"/>
    <w:rsid w:val="00180055"/>
    <w:rsid w:val="00185084"/>
    <w:rsid w:val="00185D07"/>
    <w:rsid w:val="001933E0"/>
    <w:rsid w:val="001945BE"/>
    <w:rsid w:val="00196D6C"/>
    <w:rsid w:val="001A5BFD"/>
    <w:rsid w:val="001A732F"/>
    <w:rsid w:val="001A7EFC"/>
    <w:rsid w:val="001B1509"/>
    <w:rsid w:val="001B1E0E"/>
    <w:rsid w:val="001B27A9"/>
    <w:rsid w:val="001B2A65"/>
    <w:rsid w:val="001B2AE7"/>
    <w:rsid w:val="001B4071"/>
    <w:rsid w:val="001B4DCE"/>
    <w:rsid w:val="001B5FE9"/>
    <w:rsid w:val="001B6202"/>
    <w:rsid w:val="001B7D71"/>
    <w:rsid w:val="001C0D71"/>
    <w:rsid w:val="001C6E8C"/>
    <w:rsid w:val="001C7838"/>
    <w:rsid w:val="001D1FF3"/>
    <w:rsid w:val="001D2AD7"/>
    <w:rsid w:val="001D46C2"/>
    <w:rsid w:val="001D69D3"/>
    <w:rsid w:val="001E71AF"/>
    <w:rsid w:val="001E735B"/>
    <w:rsid w:val="001F4574"/>
    <w:rsid w:val="001F4AC7"/>
    <w:rsid w:val="001F6D25"/>
    <w:rsid w:val="00201036"/>
    <w:rsid w:val="002068D2"/>
    <w:rsid w:val="00207B50"/>
    <w:rsid w:val="00211BEA"/>
    <w:rsid w:val="00212CE1"/>
    <w:rsid w:val="00214E88"/>
    <w:rsid w:val="00215F77"/>
    <w:rsid w:val="002230ED"/>
    <w:rsid w:val="002275AD"/>
    <w:rsid w:val="00230141"/>
    <w:rsid w:val="00230A13"/>
    <w:rsid w:val="002315C6"/>
    <w:rsid w:val="00231F6F"/>
    <w:rsid w:val="002327FD"/>
    <w:rsid w:val="00240828"/>
    <w:rsid w:val="00242D94"/>
    <w:rsid w:val="00244EC4"/>
    <w:rsid w:val="00250455"/>
    <w:rsid w:val="00250809"/>
    <w:rsid w:val="00253ACF"/>
    <w:rsid w:val="002565F9"/>
    <w:rsid w:val="002601DE"/>
    <w:rsid w:val="00264DC5"/>
    <w:rsid w:val="00265A5F"/>
    <w:rsid w:val="0027301B"/>
    <w:rsid w:val="0027400F"/>
    <w:rsid w:val="00275617"/>
    <w:rsid w:val="00283930"/>
    <w:rsid w:val="0028447A"/>
    <w:rsid w:val="00286DA6"/>
    <w:rsid w:val="00290EE8"/>
    <w:rsid w:val="00291ECF"/>
    <w:rsid w:val="002934DF"/>
    <w:rsid w:val="00296688"/>
    <w:rsid w:val="002969AD"/>
    <w:rsid w:val="002A1467"/>
    <w:rsid w:val="002A23D2"/>
    <w:rsid w:val="002A3FD9"/>
    <w:rsid w:val="002A499C"/>
    <w:rsid w:val="002A51C9"/>
    <w:rsid w:val="002A74FF"/>
    <w:rsid w:val="002B2D89"/>
    <w:rsid w:val="002B2E79"/>
    <w:rsid w:val="002B3418"/>
    <w:rsid w:val="002B6743"/>
    <w:rsid w:val="002B7385"/>
    <w:rsid w:val="002C1BB4"/>
    <w:rsid w:val="002C25BA"/>
    <w:rsid w:val="002C2995"/>
    <w:rsid w:val="002C2F6C"/>
    <w:rsid w:val="002C56A0"/>
    <w:rsid w:val="002C681F"/>
    <w:rsid w:val="002C7D1C"/>
    <w:rsid w:val="002D2C32"/>
    <w:rsid w:val="002D3E0C"/>
    <w:rsid w:val="002D5D74"/>
    <w:rsid w:val="002D6240"/>
    <w:rsid w:val="002D7F1A"/>
    <w:rsid w:val="002E0C7B"/>
    <w:rsid w:val="002F0D72"/>
    <w:rsid w:val="002F0E16"/>
    <w:rsid w:val="002F30FA"/>
    <w:rsid w:val="002F317C"/>
    <w:rsid w:val="002F383A"/>
    <w:rsid w:val="002F3CCB"/>
    <w:rsid w:val="002F5A17"/>
    <w:rsid w:val="002F7D05"/>
    <w:rsid w:val="00306BF9"/>
    <w:rsid w:val="00306E78"/>
    <w:rsid w:val="00310F1B"/>
    <w:rsid w:val="00312186"/>
    <w:rsid w:val="00312747"/>
    <w:rsid w:val="003128C4"/>
    <w:rsid w:val="00313416"/>
    <w:rsid w:val="00313897"/>
    <w:rsid w:val="00314C20"/>
    <w:rsid w:val="003200BF"/>
    <w:rsid w:val="00323753"/>
    <w:rsid w:val="00324006"/>
    <w:rsid w:val="00324B35"/>
    <w:rsid w:val="00324BAC"/>
    <w:rsid w:val="00325259"/>
    <w:rsid w:val="003278BF"/>
    <w:rsid w:val="003305F7"/>
    <w:rsid w:val="00331F0E"/>
    <w:rsid w:val="0033437A"/>
    <w:rsid w:val="00335ECD"/>
    <w:rsid w:val="00336728"/>
    <w:rsid w:val="003378DD"/>
    <w:rsid w:val="003442CA"/>
    <w:rsid w:val="00347B9F"/>
    <w:rsid w:val="00353016"/>
    <w:rsid w:val="00353E94"/>
    <w:rsid w:val="00355D8A"/>
    <w:rsid w:val="00356E73"/>
    <w:rsid w:val="00356F27"/>
    <w:rsid w:val="0035738F"/>
    <w:rsid w:val="003611FE"/>
    <w:rsid w:val="0036260A"/>
    <w:rsid w:val="003632AB"/>
    <w:rsid w:val="00364547"/>
    <w:rsid w:val="00364FEE"/>
    <w:rsid w:val="003660A6"/>
    <w:rsid w:val="00371BE4"/>
    <w:rsid w:val="00372252"/>
    <w:rsid w:val="00375A08"/>
    <w:rsid w:val="00390031"/>
    <w:rsid w:val="003916F7"/>
    <w:rsid w:val="003927D1"/>
    <w:rsid w:val="00393F20"/>
    <w:rsid w:val="00395BA1"/>
    <w:rsid w:val="003A62CA"/>
    <w:rsid w:val="003A6E25"/>
    <w:rsid w:val="003B0238"/>
    <w:rsid w:val="003B1CC6"/>
    <w:rsid w:val="003B2344"/>
    <w:rsid w:val="003C11A1"/>
    <w:rsid w:val="003C1A9A"/>
    <w:rsid w:val="003C283A"/>
    <w:rsid w:val="003C3F86"/>
    <w:rsid w:val="003C72A5"/>
    <w:rsid w:val="003D00F7"/>
    <w:rsid w:val="003D0495"/>
    <w:rsid w:val="003D1582"/>
    <w:rsid w:val="003D1A85"/>
    <w:rsid w:val="003D3394"/>
    <w:rsid w:val="003D3AA5"/>
    <w:rsid w:val="003D62E3"/>
    <w:rsid w:val="003D646B"/>
    <w:rsid w:val="003E48C6"/>
    <w:rsid w:val="003F426D"/>
    <w:rsid w:val="003F6E3A"/>
    <w:rsid w:val="0040141E"/>
    <w:rsid w:val="00403B51"/>
    <w:rsid w:val="0040771D"/>
    <w:rsid w:val="0041064F"/>
    <w:rsid w:val="00414554"/>
    <w:rsid w:val="004159E5"/>
    <w:rsid w:val="004176D7"/>
    <w:rsid w:val="004218CB"/>
    <w:rsid w:val="00427F8E"/>
    <w:rsid w:val="0043051C"/>
    <w:rsid w:val="0043798F"/>
    <w:rsid w:val="00441038"/>
    <w:rsid w:val="0044470D"/>
    <w:rsid w:val="00444B4E"/>
    <w:rsid w:val="004519B6"/>
    <w:rsid w:val="00452EB6"/>
    <w:rsid w:val="004548A3"/>
    <w:rsid w:val="00455A50"/>
    <w:rsid w:val="0046207D"/>
    <w:rsid w:val="004632C5"/>
    <w:rsid w:val="0046359E"/>
    <w:rsid w:val="0046683A"/>
    <w:rsid w:val="00473614"/>
    <w:rsid w:val="00474C93"/>
    <w:rsid w:val="00474FE6"/>
    <w:rsid w:val="004753AD"/>
    <w:rsid w:val="00475777"/>
    <w:rsid w:val="00475B10"/>
    <w:rsid w:val="004764DD"/>
    <w:rsid w:val="004774B1"/>
    <w:rsid w:val="00477F0D"/>
    <w:rsid w:val="0048016D"/>
    <w:rsid w:val="004833B8"/>
    <w:rsid w:val="00486E62"/>
    <w:rsid w:val="00490BDB"/>
    <w:rsid w:val="00492A16"/>
    <w:rsid w:val="00493D01"/>
    <w:rsid w:val="00494780"/>
    <w:rsid w:val="004A3D60"/>
    <w:rsid w:val="004A5209"/>
    <w:rsid w:val="004B3747"/>
    <w:rsid w:val="004B5C29"/>
    <w:rsid w:val="004C34FF"/>
    <w:rsid w:val="004C53B3"/>
    <w:rsid w:val="004C61FB"/>
    <w:rsid w:val="004C6D04"/>
    <w:rsid w:val="004C6EF4"/>
    <w:rsid w:val="004D681D"/>
    <w:rsid w:val="004D7397"/>
    <w:rsid w:val="004E17A4"/>
    <w:rsid w:val="004E255B"/>
    <w:rsid w:val="004E40C8"/>
    <w:rsid w:val="004E45E6"/>
    <w:rsid w:val="004E6167"/>
    <w:rsid w:val="004E6613"/>
    <w:rsid w:val="004F00F4"/>
    <w:rsid w:val="004F0167"/>
    <w:rsid w:val="004F1397"/>
    <w:rsid w:val="004F2ADE"/>
    <w:rsid w:val="004F420E"/>
    <w:rsid w:val="004F4599"/>
    <w:rsid w:val="004F6910"/>
    <w:rsid w:val="00501562"/>
    <w:rsid w:val="00503CE4"/>
    <w:rsid w:val="00506C39"/>
    <w:rsid w:val="0051547D"/>
    <w:rsid w:val="005219B5"/>
    <w:rsid w:val="0052338A"/>
    <w:rsid w:val="00525B32"/>
    <w:rsid w:val="00525D4A"/>
    <w:rsid w:val="005302B6"/>
    <w:rsid w:val="0053169F"/>
    <w:rsid w:val="005316A6"/>
    <w:rsid w:val="00531B11"/>
    <w:rsid w:val="00531EF4"/>
    <w:rsid w:val="00534A94"/>
    <w:rsid w:val="00543FFA"/>
    <w:rsid w:val="00546C7C"/>
    <w:rsid w:val="00554D3C"/>
    <w:rsid w:val="00555632"/>
    <w:rsid w:val="00555E0F"/>
    <w:rsid w:val="0055647D"/>
    <w:rsid w:val="005601B8"/>
    <w:rsid w:val="00561740"/>
    <w:rsid w:val="005618AD"/>
    <w:rsid w:val="00563372"/>
    <w:rsid w:val="00563440"/>
    <w:rsid w:val="00567AC3"/>
    <w:rsid w:val="00567B2C"/>
    <w:rsid w:val="00570BB6"/>
    <w:rsid w:val="00573A32"/>
    <w:rsid w:val="00574691"/>
    <w:rsid w:val="00574B37"/>
    <w:rsid w:val="00575550"/>
    <w:rsid w:val="00580E12"/>
    <w:rsid w:val="0058407D"/>
    <w:rsid w:val="00584B27"/>
    <w:rsid w:val="00584E44"/>
    <w:rsid w:val="00587AAD"/>
    <w:rsid w:val="005914C7"/>
    <w:rsid w:val="005A06E1"/>
    <w:rsid w:val="005A3D6E"/>
    <w:rsid w:val="005A6383"/>
    <w:rsid w:val="005B29B8"/>
    <w:rsid w:val="005B2AC3"/>
    <w:rsid w:val="005B3C22"/>
    <w:rsid w:val="005C075D"/>
    <w:rsid w:val="005C09E3"/>
    <w:rsid w:val="005C0D74"/>
    <w:rsid w:val="005C1D48"/>
    <w:rsid w:val="005D0AF3"/>
    <w:rsid w:val="005D1A0E"/>
    <w:rsid w:val="005D4DDA"/>
    <w:rsid w:val="005D55EA"/>
    <w:rsid w:val="005D5F34"/>
    <w:rsid w:val="005D7D18"/>
    <w:rsid w:val="005E23A2"/>
    <w:rsid w:val="005E60F5"/>
    <w:rsid w:val="005E7140"/>
    <w:rsid w:val="005E7F92"/>
    <w:rsid w:val="005F0DD8"/>
    <w:rsid w:val="005F19A0"/>
    <w:rsid w:val="005F4B08"/>
    <w:rsid w:val="005F6A05"/>
    <w:rsid w:val="005F76F6"/>
    <w:rsid w:val="0060517B"/>
    <w:rsid w:val="00606625"/>
    <w:rsid w:val="00607F59"/>
    <w:rsid w:val="00612840"/>
    <w:rsid w:val="00612BE0"/>
    <w:rsid w:val="00614FE6"/>
    <w:rsid w:val="00617FE9"/>
    <w:rsid w:val="006202D3"/>
    <w:rsid w:val="0062253F"/>
    <w:rsid w:val="0062360C"/>
    <w:rsid w:val="006242DF"/>
    <w:rsid w:val="00625957"/>
    <w:rsid w:val="0062707B"/>
    <w:rsid w:val="00632CCE"/>
    <w:rsid w:val="00632D94"/>
    <w:rsid w:val="00633925"/>
    <w:rsid w:val="006362FB"/>
    <w:rsid w:val="00641F86"/>
    <w:rsid w:val="00646AFD"/>
    <w:rsid w:val="00647639"/>
    <w:rsid w:val="00651B88"/>
    <w:rsid w:val="0065243A"/>
    <w:rsid w:val="00652698"/>
    <w:rsid w:val="00652EF8"/>
    <w:rsid w:val="00655FED"/>
    <w:rsid w:val="006577D2"/>
    <w:rsid w:val="00657817"/>
    <w:rsid w:val="00661CA8"/>
    <w:rsid w:val="006633A0"/>
    <w:rsid w:val="00665EDB"/>
    <w:rsid w:val="00666FCB"/>
    <w:rsid w:val="00667B54"/>
    <w:rsid w:val="00672A93"/>
    <w:rsid w:val="006743ED"/>
    <w:rsid w:val="006753E0"/>
    <w:rsid w:val="00682E4A"/>
    <w:rsid w:val="006851ED"/>
    <w:rsid w:val="00687008"/>
    <w:rsid w:val="00687E87"/>
    <w:rsid w:val="00692562"/>
    <w:rsid w:val="00697F63"/>
    <w:rsid w:val="006A0ADF"/>
    <w:rsid w:val="006A1219"/>
    <w:rsid w:val="006A4576"/>
    <w:rsid w:val="006A6307"/>
    <w:rsid w:val="006A724A"/>
    <w:rsid w:val="006B06EC"/>
    <w:rsid w:val="006B38E4"/>
    <w:rsid w:val="006C1CAB"/>
    <w:rsid w:val="006C2A68"/>
    <w:rsid w:val="006C3CD2"/>
    <w:rsid w:val="006D0350"/>
    <w:rsid w:val="006D073B"/>
    <w:rsid w:val="006D17FE"/>
    <w:rsid w:val="006D2BB0"/>
    <w:rsid w:val="006D73DD"/>
    <w:rsid w:val="006E1BE2"/>
    <w:rsid w:val="006E3053"/>
    <w:rsid w:val="006E4326"/>
    <w:rsid w:val="006E4C34"/>
    <w:rsid w:val="006E64A1"/>
    <w:rsid w:val="006F1629"/>
    <w:rsid w:val="006F2227"/>
    <w:rsid w:val="006F2CCA"/>
    <w:rsid w:val="006F2FDF"/>
    <w:rsid w:val="006F5005"/>
    <w:rsid w:val="006F6839"/>
    <w:rsid w:val="00700CDF"/>
    <w:rsid w:val="00700F38"/>
    <w:rsid w:val="00700F69"/>
    <w:rsid w:val="007050EF"/>
    <w:rsid w:val="00705DB3"/>
    <w:rsid w:val="007070F5"/>
    <w:rsid w:val="00707BC4"/>
    <w:rsid w:val="00707C7C"/>
    <w:rsid w:val="00711FA8"/>
    <w:rsid w:val="00714959"/>
    <w:rsid w:val="00715E9B"/>
    <w:rsid w:val="00717535"/>
    <w:rsid w:val="007213FD"/>
    <w:rsid w:val="0073018E"/>
    <w:rsid w:val="00730A5D"/>
    <w:rsid w:val="0073260A"/>
    <w:rsid w:val="0073344F"/>
    <w:rsid w:val="00733E93"/>
    <w:rsid w:val="00737D94"/>
    <w:rsid w:val="00741443"/>
    <w:rsid w:val="00742885"/>
    <w:rsid w:val="00743CCC"/>
    <w:rsid w:val="00746E59"/>
    <w:rsid w:val="00753A2C"/>
    <w:rsid w:val="00755EEB"/>
    <w:rsid w:val="0076007E"/>
    <w:rsid w:val="00760FED"/>
    <w:rsid w:val="00761271"/>
    <w:rsid w:val="0076195A"/>
    <w:rsid w:val="00766FFD"/>
    <w:rsid w:val="00767936"/>
    <w:rsid w:val="0077090D"/>
    <w:rsid w:val="00772E2E"/>
    <w:rsid w:val="00774020"/>
    <w:rsid w:val="007744CB"/>
    <w:rsid w:val="00777478"/>
    <w:rsid w:val="007824C4"/>
    <w:rsid w:val="007827A0"/>
    <w:rsid w:val="00784337"/>
    <w:rsid w:val="007858BA"/>
    <w:rsid w:val="0078785E"/>
    <w:rsid w:val="00794DB0"/>
    <w:rsid w:val="00796DE3"/>
    <w:rsid w:val="007A1343"/>
    <w:rsid w:val="007A35D9"/>
    <w:rsid w:val="007A4A16"/>
    <w:rsid w:val="007A4A75"/>
    <w:rsid w:val="007B06D7"/>
    <w:rsid w:val="007B0790"/>
    <w:rsid w:val="007B5D22"/>
    <w:rsid w:val="007B76E5"/>
    <w:rsid w:val="007C352F"/>
    <w:rsid w:val="007C4960"/>
    <w:rsid w:val="007C65E7"/>
    <w:rsid w:val="007D32A4"/>
    <w:rsid w:val="007D396E"/>
    <w:rsid w:val="007D4C25"/>
    <w:rsid w:val="007E05D4"/>
    <w:rsid w:val="007E240D"/>
    <w:rsid w:val="007E25FD"/>
    <w:rsid w:val="007E4008"/>
    <w:rsid w:val="007E7B91"/>
    <w:rsid w:val="007F1977"/>
    <w:rsid w:val="007F36D6"/>
    <w:rsid w:val="007F5C19"/>
    <w:rsid w:val="007F7FDE"/>
    <w:rsid w:val="0080116A"/>
    <w:rsid w:val="008017E2"/>
    <w:rsid w:val="0080191C"/>
    <w:rsid w:val="008025EC"/>
    <w:rsid w:val="00804FFB"/>
    <w:rsid w:val="008058E0"/>
    <w:rsid w:val="00806941"/>
    <w:rsid w:val="00806A98"/>
    <w:rsid w:val="00807A58"/>
    <w:rsid w:val="0081096E"/>
    <w:rsid w:val="008118CC"/>
    <w:rsid w:val="00812D4B"/>
    <w:rsid w:val="00814CF0"/>
    <w:rsid w:val="008215A5"/>
    <w:rsid w:val="00824699"/>
    <w:rsid w:val="008251B3"/>
    <w:rsid w:val="0083056D"/>
    <w:rsid w:val="00834D7C"/>
    <w:rsid w:val="00837391"/>
    <w:rsid w:val="00837E5E"/>
    <w:rsid w:val="008403D0"/>
    <w:rsid w:val="00844C2F"/>
    <w:rsid w:val="00844F1C"/>
    <w:rsid w:val="00845C6F"/>
    <w:rsid w:val="00852331"/>
    <w:rsid w:val="00855D7E"/>
    <w:rsid w:val="008606AF"/>
    <w:rsid w:val="00861B19"/>
    <w:rsid w:val="0086415C"/>
    <w:rsid w:val="008650A7"/>
    <w:rsid w:val="0087281A"/>
    <w:rsid w:val="00872C43"/>
    <w:rsid w:val="00876BAB"/>
    <w:rsid w:val="00880C07"/>
    <w:rsid w:val="00881306"/>
    <w:rsid w:val="0088313C"/>
    <w:rsid w:val="00883FE6"/>
    <w:rsid w:val="0088757A"/>
    <w:rsid w:val="008879AF"/>
    <w:rsid w:val="0089224B"/>
    <w:rsid w:val="008A6130"/>
    <w:rsid w:val="008B2EA5"/>
    <w:rsid w:val="008B5ED7"/>
    <w:rsid w:val="008C1945"/>
    <w:rsid w:val="008C4BE7"/>
    <w:rsid w:val="008C5176"/>
    <w:rsid w:val="008C5341"/>
    <w:rsid w:val="008C5710"/>
    <w:rsid w:val="008C603B"/>
    <w:rsid w:val="008C6ED6"/>
    <w:rsid w:val="008D35EA"/>
    <w:rsid w:val="008D7740"/>
    <w:rsid w:val="008E075C"/>
    <w:rsid w:val="008E218F"/>
    <w:rsid w:val="008E2FED"/>
    <w:rsid w:val="008F5243"/>
    <w:rsid w:val="008F7C6A"/>
    <w:rsid w:val="0090142E"/>
    <w:rsid w:val="0090330A"/>
    <w:rsid w:val="0090394F"/>
    <w:rsid w:val="00904212"/>
    <w:rsid w:val="0090603D"/>
    <w:rsid w:val="00906069"/>
    <w:rsid w:val="00910AC6"/>
    <w:rsid w:val="00913487"/>
    <w:rsid w:val="00916D43"/>
    <w:rsid w:val="00920407"/>
    <w:rsid w:val="00922315"/>
    <w:rsid w:val="0092231E"/>
    <w:rsid w:val="0092274D"/>
    <w:rsid w:val="009227BB"/>
    <w:rsid w:val="00924D85"/>
    <w:rsid w:val="0092778D"/>
    <w:rsid w:val="00930C0E"/>
    <w:rsid w:val="00931CF4"/>
    <w:rsid w:val="009353E3"/>
    <w:rsid w:val="009364A3"/>
    <w:rsid w:val="009419EA"/>
    <w:rsid w:val="009436B0"/>
    <w:rsid w:val="00943B34"/>
    <w:rsid w:val="00944812"/>
    <w:rsid w:val="009448ED"/>
    <w:rsid w:val="00947B76"/>
    <w:rsid w:val="009520DE"/>
    <w:rsid w:val="009533EF"/>
    <w:rsid w:val="0095409B"/>
    <w:rsid w:val="009560A3"/>
    <w:rsid w:val="009577F1"/>
    <w:rsid w:val="009630DD"/>
    <w:rsid w:val="009636A3"/>
    <w:rsid w:val="00963DB7"/>
    <w:rsid w:val="00964538"/>
    <w:rsid w:val="00965CAE"/>
    <w:rsid w:val="0096688D"/>
    <w:rsid w:val="00966AB8"/>
    <w:rsid w:val="0097132E"/>
    <w:rsid w:val="00975F4D"/>
    <w:rsid w:val="009764AC"/>
    <w:rsid w:val="00981282"/>
    <w:rsid w:val="009817FC"/>
    <w:rsid w:val="00981CFD"/>
    <w:rsid w:val="00982AC8"/>
    <w:rsid w:val="0098408A"/>
    <w:rsid w:val="009840A5"/>
    <w:rsid w:val="00986B23"/>
    <w:rsid w:val="009917AE"/>
    <w:rsid w:val="00991E24"/>
    <w:rsid w:val="00991EBB"/>
    <w:rsid w:val="009933F0"/>
    <w:rsid w:val="009943F2"/>
    <w:rsid w:val="00995605"/>
    <w:rsid w:val="009A249A"/>
    <w:rsid w:val="009A2D42"/>
    <w:rsid w:val="009A4E47"/>
    <w:rsid w:val="009A5532"/>
    <w:rsid w:val="009A68C5"/>
    <w:rsid w:val="009A6E79"/>
    <w:rsid w:val="009A7A0F"/>
    <w:rsid w:val="009B21E9"/>
    <w:rsid w:val="009B3CD8"/>
    <w:rsid w:val="009B4076"/>
    <w:rsid w:val="009B4FCA"/>
    <w:rsid w:val="009B508C"/>
    <w:rsid w:val="009C1586"/>
    <w:rsid w:val="009C2275"/>
    <w:rsid w:val="009C7401"/>
    <w:rsid w:val="009D0A9B"/>
    <w:rsid w:val="009D106B"/>
    <w:rsid w:val="009D1102"/>
    <w:rsid w:val="009D1906"/>
    <w:rsid w:val="009D1A5C"/>
    <w:rsid w:val="009D20EC"/>
    <w:rsid w:val="009D3B75"/>
    <w:rsid w:val="009D4A44"/>
    <w:rsid w:val="009D5747"/>
    <w:rsid w:val="009E06D5"/>
    <w:rsid w:val="009E18C2"/>
    <w:rsid w:val="009E30A2"/>
    <w:rsid w:val="009E50E4"/>
    <w:rsid w:val="009E7B00"/>
    <w:rsid w:val="009F1137"/>
    <w:rsid w:val="009F3AD9"/>
    <w:rsid w:val="009F4288"/>
    <w:rsid w:val="009F62A8"/>
    <w:rsid w:val="009F6771"/>
    <w:rsid w:val="00A05088"/>
    <w:rsid w:val="00A05D83"/>
    <w:rsid w:val="00A05EB8"/>
    <w:rsid w:val="00A101BC"/>
    <w:rsid w:val="00A137A2"/>
    <w:rsid w:val="00A151FB"/>
    <w:rsid w:val="00A17437"/>
    <w:rsid w:val="00A20F65"/>
    <w:rsid w:val="00A225CE"/>
    <w:rsid w:val="00A23924"/>
    <w:rsid w:val="00A24081"/>
    <w:rsid w:val="00A2592A"/>
    <w:rsid w:val="00A26C9C"/>
    <w:rsid w:val="00A26D6F"/>
    <w:rsid w:val="00A26E15"/>
    <w:rsid w:val="00A35DE3"/>
    <w:rsid w:val="00A36048"/>
    <w:rsid w:val="00A3694D"/>
    <w:rsid w:val="00A36AA8"/>
    <w:rsid w:val="00A36D38"/>
    <w:rsid w:val="00A4119A"/>
    <w:rsid w:val="00A42660"/>
    <w:rsid w:val="00A45B1F"/>
    <w:rsid w:val="00A46B54"/>
    <w:rsid w:val="00A47B8F"/>
    <w:rsid w:val="00A47EE7"/>
    <w:rsid w:val="00A5448A"/>
    <w:rsid w:val="00A55244"/>
    <w:rsid w:val="00A60068"/>
    <w:rsid w:val="00A6222B"/>
    <w:rsid w:val="00A653EA"/>
    <w:rsid w:val="00A676D9"/>
    <w:rsid w:val="00A70A14"/>
    <w:rsid w:val="00A71193"/>
    <w:rsid w:val="00A713E0"/>
    <w:rsid w:val="00A742AE"/>
    <w:rsid w:val="00A74E66"/>
    <w:rsid w:val="00A802AA"/>
    <w:rsid w:val="00A81CB1"/>
    <w:rsid w:val="00A8250F"/>
    <w:rsid w:val="00A82EC1"/>
    <w:rsid w:val="00A87E27"/>
    <w:rsid w:val="00A906AE"/>
    <w:rsid w:val="00A931C9"/>
    <w:rsid w:val="00A943A1"/>
    <w:rsid w:val="00A958A0"/>
    <w:rsid w:val="00A95A1A"/>
    <w:rsid w:val="00A96A52"/>
    <w:rsid w:val="00AA031C"/>
    <w:rsid w:val="00AB17A0"/>
    <w:rsid w:val="00AB3121"/>
    <w:rsid w:val="00AC0786"/>
    <w:rsid w:val="00AC29D9"/>
    <w:rsid w:val="00AC5AE7"/>
    <w:rsid w:val="00AD005E"/>
    <w:rsid w:val="00AD15EC"/>
    <w:rsid w:val="00AD2B00"/>
    <w:rsid w:val="00AD79BA"/>
    <w:rsid w:val="00AD7A4A"/>
    <w:rsid w:val="00AE0238"/>
    <w:rsid w:val="00AE326C"/>
    <w:rsid w:val="00AE7409"/>
    <w:rsid w:val="00AF05CB"/>
    <w:rsid w:val="00AF3F07"/>
    <w:rsid w:val="00AF620F"/>
    <w:rsid w:val="00B00D83"/>
    <w:rsid w:val="00B01115"/>
    <w:rsid w:val="00B03FBE"/>
    <w:rsid w:val="00B05B6B"/>
    <w:rsid w:val="00B06102"/>
    <w:rsid w:val="00B070E8"/>
    <w:rsid w:val="00B1057D"/>
    <w:rsid w:val="00B1248D"/>
    <w:rsid w:val="00B13A0D"/>
    <w:rsid w:val="00B15045"/>
    <w:rsid w:val="00B20253"/>
    <w:rsid w:val="00B2033A"/>
    <w:rsid w:val="00B20550"/>
    <w:rsid w:val="00B22BD6"/>
    <w:rsid w:val="00B2404F"/>
    <w:rsid w:val="00B2687A"/>
    <w:rsid w:val="00B32341"/>
    <w:rsid w:val="00B336AC"/>
    <w:rsid w:val="00B33E99"/>
    <w:rsid w:val="00B347AC"/>
    <w:rsid w:val="00B35012"/>
    <w:rsid w:val="00B36FFA"/>
    <w:rsid w:val="00B374BF"/>
    <w:rsid w:val="00B37B13"/>
    <w:rsid w:val="00B45AA9"/>
    <w:rsid w:val="00B46645"/>
    <w:rsid w:val="00B63829"/>
    <w:rsid w:val="00B63D3A"/>
    <w:rsid w:val="00B6443E"/>
    <w:rsid w:val="00B65C50"/>
    <w:rsid w:val="00B6733B"/>
    <w:rsid w:val="00B70A45"/>
    <w:rsid w:val="00B73861"/>
    <w:rsid w:val="00B766EE"/>
    <w:rsid w:val="00B77514"/>
    <w:rsid w:val="00B77770"/>
    <w:rsid w:val="00B80AD4"/>
    <w:rsid w:val="00B82B37"/>
    <w:rsid w:val="00B8348C"/>
    <w:rsid w:val="00B84510"/>
    <w:rsid w:val="00B853EF"/>
    <w:rsid w:val="00BA2C88"/>
    <w:rsid w:val="00BA5A9A"/>
    <w:rsid w:val="00BB1222"/>
    <w:rsid w:val="00BB2284"/>
    <w:rsid w:val="00BB4AA0"/>
    <w:rsid w:val="00BB6495"/>
    <w:rsid w:val="00BB6700"/>
    <w:rsid w:val="00BB7CEA"/>
    <w:rsid w:val="00BC1BDF"/>
    <w:rsid w:val="00BD03E9"/>
    <w:rsid w:val="00BD2756"/>
    <w:rsid w:val="00BD2B3A"/>
    <w:rsid w:val="00BD689C"/>
    <w:rsid w:val="00BE1059"/>
    <w:rsid w:val="00BE1455"/>
    <w:rsid w:val="00BE2B87"/>
    <w:rsid w:val="00BE6366"/>
    <w:rsid w:val="00BF722A"/>
    <w:rsid w:val="00BF77EA"/>
    <w:rsid w:val="00C01970"/>
    <w:rsid w:val="00C0664D"/>
    <w:rsid w:val="00C06BB3"/>
    <w:rsid w:val="00C11389"/>
    <w:rsid w:val="00C14DF7"/>
    <w:rsid w:val="00C205B6"/>
    <w:rsid w:val="00C20E62"/>
    <w:rsid w:val="00C22C5E"/>
    <w:rsid w:val="00C23C50"/>
    <w:rsid w:val="00C2528F"/>
    <w:rsid w:val="00C25747"/>
    <w:rsid w:val="00C3019E"/>
    <w:rsid w:val="00C305AF"/>
    <w:rsid w:val="00C30E0E"/>
    <w:rsid w:val="00C31158"/>
    <w:rsid w:val="00C37EA7"/>
    <w:rsid w:val="00C41B83"/>
    <w:rsid w:val="00C41E21"/>
    <w:rsid w:val="00C41E64"/>
    <w:rsid w:val="00C46ADD"/>
    <w:rsid w:val="00C475B1"/>
    <w:rsid w:val="00C51C8F"/>
    <w:rsid w:val="00C52FE9"/>
    <w:rsid w:val="00C55193"/>
    <w:rsid w:val="00C5657D"/>
    <w:rsid w:val="00C66744"/>
    <w:rsid w:val="00C7024C"/>
    <w:rsid w:val="00C70CDF"/>
    <w:rsid w:val="00C70D47"/>
    <w:rsid w:val="00C71D94"/>
    <w:rsid w:val="00C75CFD"/>
    <w:rsid w:val="00C77B44"/>
    <w:rsid w:val="00C83DFA"/>
    <w:rsid w:val="00C85469"/>
    <w:rsid w:val="00C85CB6"/>
    <w:rsid w:val="00C9272F"/>
    <w:rsid w:val="00C94627"/>
    <w:rsid w:val="00C94656"/>
    <w:rsid w:val="00C95C08"/>
    <w:rsid w:val="00C967C0"/>
    <w:rsid w:val="00C979D5"/>
    <w:rsid w:val="00CA0B68"/>
    <w:rsid w:val="00CA0CED"/>
    <w:rsid w:val="00CA51A3"/>
    <w:rsid w:val="00CA56E1"/>
    <w:rsid w:val="00CA6628"/>
    <w:rsid w:val="00CA7590"/>
    <w:rsid w:val="00CB1772"/>
    <w:rsid w:val="00CB225B"/>
    <w:rsid w:val="00CB29F7"/>
    <w:rsid w:val="00CB34E0"/>
    <w:rsid w:val="00CB6D2D"/>
    <w:rsid w:val="00CC0474"/>
    <w:rsid w:val="00CC048A"/>
    <w:rsid w:val="00CC0BEB"/>
    <w:rsid w:val="00CC0EAC"/>
    <w:rsid w:val="00CC0FCD"/>
    <w:rsid w:val="00CC2377"/>
    <w:rsid w:val="00CC51BD"/>
    <w:rsid w:val="00CC64E6"/>
    <w:rsid w:val="00CC6D0C"/>
    <w:rsid w:val="00CC764C"/>
    <w:rsid w:val="00CD1558"/>
    <w:rsid w:val="00CD2716"/>
    <w:rsid w:val="00CE0A51"/>
    <w:rsid w:val="00CE0AE5"/>
    <w:rsid w:val="00CE28F6"/>
    <w:rsid w:val="00CE37A0"/>
    <w:rsid w:val="00CF4025"/>
    <w:rsid w:val="00CF69FA"/>
    <w:rsid w:val="00CF726B"/>
    <w:rsid w:val="00CF7E67"/>
    <w:rsid w:val="00D00680"/>
    <w:rsid w:val="00D00983"/>
    <w:rsid w:val="00D05D6B"/>
    <w:rsid w:val="00D064FC"/>
    <w:rsid w:val="00D06C56"/>
    <w:rsid w:val="00D077A4"/>
    <w:rsid w:val="00D07E57"/>
    <w:rsid w:val="00D07FB9"/>
    <w:rsid w:val="00D109EA"/>
    <w:rsid w:val="00D1165F"/>
    <w:rsid w:val="00D119CA"/>
    <w:rsid w:val="00D11F22"/>
    <w:rsid w:val="00D120A1"/>
    <w:rsid w:val="00D17964"/>
    <w:rsid w:val="00D20EC3"/>
    <w:rsid w:val="00D2143B"/>
    <w:rsid w:val="00D24DC4"/>
    <w:rsid w:val="00D31779"/>
    <w:rsid w:val="00D35A90"/>
    <w:rsid w:val="00D35ACD"/>
    <w:rsid w:val="00D36BFB"/>
    <w:rsid w:val="00D40A21"/>
    <w:rsid w:val="00D40C09"/>
    <w:rsid w:val="00D4169B"/>
    <w:rsid w:val="00D41DCA"/>
    <w:rsid w:val="00D47DC4"/>
    <w:rsid w:val="00D544D7"/>
    <w:rsid w:val="00D55E6E"/>
    <w:rsid w:val="00D56A15"/>
    <w:rsid w:val="00D73AE4"/>
    <w:rsid w:val="00D74616"/>
    <w:rsid w:val="00D755DC"/>
    <w:rsid w:val="00D7576A"/>
    <w:rsid w:val="00D761FF"/>
    <w:rsid w:val="00D77304"/>
    <w:rsid w:val="00D77828"/>
    <w:rsid w:val="00D83C52"/>
    <w:rsid w:val="00D8460F"/>
    <w:rsid w:val="00D86FB1"/>
    <w:rsid w:val="00D9303B"/>
    <w:rsid w:val="00D9661D"/>
    <w:rsid w:val="00D96E36"/>
    <w:rsid w:val="00D97C13"/>
    <w:rsid w:val="00DA0345"/>
    <w:rsid w:val="00DA187F"/>
    <w:rsid w:val="00DA246F"/>
    <w:rsid w:val="00DA37DC"/>
    <w:rsid w:val="00DA736F"/>
    <w:rsid w:val="00DB1AA9"/>
    <w:rsid w:val="00DB25A4"/>
    <w:rsid w:val="00DB3AC4"/>
    <w:rsid w:val="00DB477C"/>
    <w:rsid w:val="00DB4BA7"/>
    <w:rsid w:val="00DB624D"/>
    <w:rsid w:val="00DB626F"/>
    <w:rsid w:val="00DB694A"/>
    <w:rsid w:val="00DC05D2"/>
    <w:rsid w:val="00DC066A"/>
    <w:rsid w:val="00DC11C9"/>
    <w:rsid w:val="00DC3307"/>
    <w:rsid w:val="00DC3EBE"/>
    <w:rsid w:val="00DC44D8"/>
    <w:rsid w:val="00DC6FAF"/>
    <w:rsid w:val="00DC7854"/>
    <w:rsid w:val="00DD0C8C"/>
    <w:rsid w:val="00DD39B8"/>
    <w:rsid w:val="00DD454D"/>
    <w:rsid w:val="00DD697A"/>
    <w:rsid w:val="00DD701E"/>
    <w:rsid w:val="00DD7EA9"/>
    <w:rsid w:val="00DE21AE"/>
    <w:rsid w:val="00DE3671"/>
    <w:rsid w:val="00DE3D20"/>
    <w:rsid w:val="00DE58FB"/>
    <w:rsid w:val="00DE6421"/>
    <w:rsid w:val="00DE75B6"/>
    <w:rsid w:val="00DE7A4C"/>
    <w:rsid w:val="00DE7D00"/>
    <w:rsid w:val="00DF07BE"/>
    <w:rsid w:val="00DF1698"/>
    <w:rsid w:val="00DF17E9"/>
    <w:rsid w:val="00DF197A"/>
    <w:rsid w:val="00DF4F11"/>
    <w:rsid w:val="00DF505F"/>
    <w:rsid w:val="00DF66EC"/>
    <w:rsid w:val="00DF6966"/>
    <w:rsid w:val="00DF7D20"/>
    <w:rsid w:val="00E0346E"/>
    <w:rsid w:val="00E034CB"/>
    <w:rsid w:val="00E03CE8"/>
    <w:rsid w:val="00E05340"/>
    <w:rsid w:val="00E14DDD"/>
    <w:rsid w:val="00E206CE"/>
    <w:rsid w:val="00E23218"/>
    <w:rsid w:val="00E23A86"/>
    <w:rsid w:val="00E24170"/>
    <w:rsid w:val="00E2474C"/>
    <w:rsid w:val="00E26245"/>
    <w:rsid w:val="00E31DE9"/>
    <w:rsid w:val="00E325DE"/>
    <w:rsid w:val="00E3472E"/>
    <w:rsid w:val="00E35C18"/>
    <w:rsid w:val="00E37D93"/>
    <w:rsid w:val="00E40608"/>
    <w:rsid w:val="00E43322"/>
    <w:rsid w:val="00E43D6C"/>
    <w:rsid w:val="00E44410"/>
    <w:rsid w:val="00E44565"/>
    <w:rsid w:val="00E44FD3"/>
    <w:rsid w:val="00E45963"/>
    <w:rsid w:val="00E47FB4"/>
    <w:rsid w:val="00E53C1E"/>
    <w:rsid w:val="00E53CEB"/>
    <w:rsid w:val="00E5474B"/>
    <w:rsid w:val="00E57444"/>
    <w:rsid w:val="00E57CC1"/>
    <w:rsid w:val="00E613FA"/>
    <w:rsid w:val="00E61823"/>
    <w:rsid w:val="00E626AF"/>
    <w:rsid w:val="00E65E0C"/>
    <w:rsid w:val="00E7010D"/>
    <w:rsid w:val="00E70C46"/>
    <w:rsid w:val="00E712A2"/>
    <w:rsid w:val="00E71B3C"/>
    <w:rsid w:val="00E779C7"/>
    <w:rsid w:val="00E8005C"/>
    <w:rsid w:val="00E80EA9"/>
    <w:rsid w:val="00E80F57"/>
    <w:rsid w:val="00E822F6"/>
    <w:rsid w:val="00E853B2"/>
    <w:rsid w:val="00E85CA9"/>
    <w:rsid w:val="00E86C96"/>
    <w:rsid w:val="00E90A9A"/>
    <w:rsid w:val="00E91BEB"/>
    <w:rsid w:val="00E964E5"/>
    <w:rsid w:val="00E96C71"/>
    <w:rsid w:val="00E96F40"/>
    <w:rsid w:val="00E977C0"/>
    <w:rsid w:val="00EA0269"/>
    <w:rsid w:val="00EA0624"/>
    <w:rsid w:val="00EA2AF4"/>
    <w:rsid w:val="00EA647A"/>
    <w:rsid w:val="00EA6597"/>
    <w:rsid w:val="00EB26ED"/>
    <w:rsid w:val="00EB2ADD"/>
    <w:rsid w:val="00EB37F9"/>
    <w:rsid w:val="00EB44CF"/>
    <w:rsid w:val="00EB4DDF"/>
    <w:rsid w:val="00EB61EE"/>
    <w:rsid w:val="00EB6F9A"/>
    <w:rsid w:val="00EC0EF6"/>
    <w:rsid w:val="00EC1992"/>
    <w:rsid w:val="00EC2515"/>
    <w:rsid w:val="00EC33B3"/>
    <w:rsid w:val="00EC36D4"/>
    <w:rsid w:val="00EC401D"/>
    <w:rsid w:val="00ED182C"/>
    <w:rsid w:val="00ED2E2D"/>
    <w:rsid w:val="00ED5069"/>
    <w:rsid w:val="00ED5324"/>
    <w:rsid w:val="00ED5D4E"/>
    <w:rsid w:val="00ED6E44"/>
    <w:rsid w:val="00ED7E36"/>
    <w:rsid w:val="00EE17FB"/>
    <w:rsid w:val="00EE196C"/>
    <w:rsid w:val="00EE4341"/>
    <w:rsid w:val="00EF1532"/>
    <w:rsid w:val="00EF1BF2"/>
    <w:rsid w:val="00EF22BF"/>
    <w:rsid w:val="00EF29F7"/>
    <w:rsid w:val="00EF4847"/>
    <w:rsid w:val="00F0023E"/>
    <w:rsid w:val="00F01141"/>
    <w:rsid w:val="00F02AEE"/>
    <w:rsid w:val="00F03520"/>
    <w:rsid w:val="00F07F0A"/>
    <w:rsid w:val="00F109BB"/>
    <w:rsid w:val="00F11B49"/>
    <w:rsid w:val="00F20B12"/>
    <w:rsid w:val="00F20E01"/>
    <w:rsid w:val="00F26F81"/>
    <w:rsid w:val="00F27324"/>
    <w:rsid w:val="00F31869"/>
    <w:rsid w:val="00F32805"/>
    <w:rsid w:val="00F32EF4"/>
    <w:rsid w:val="00F373D5"/>
    <w:rsid w:val="00F40023"/>
    <w:rsid w:val="00F440ED"/>
    <w:rsid w:val="00F4453E"/>
    <w:rsid w:val="00F50177"/>
    <w:rsid w:val="00F56D32"/>
    <w:rsid w:val="00F57F3A"/>
    <w:rsid w:val="00F623FD"/>
    <w:rsid w:val="00F62BFA"/>
    <w:rsid w:val="00F63631"/>
    <w:rsid w:val="00F671F0"/>
    <w:rsid w:val="00F71144"/>
    <w:rsid w:val="00F76114"/>
    <w:rsid w:val="00F76F01"/>
    <w:rsid w:val="00F7790C"/>
    <w:rsid w:val="00F77CEB"/>
    <w:rsid w:val="00F81F5A"/>
    <w:rsid w:val="00F85A3F"/>
    <w:rsid w:val="00F87ABC"/>
    <w:rsid w:val="00F946E0"/>
    <w:rsid w:val="00FB31AC"/>
    <w:rsid w:val="00FC00FA"/>
    <w:rsid w:val="00FC03D4"/>
    <w:rsid w:val="00FC1ACE"/>
    <w:rsid w:val="00FC3726"/>
    <w:rsid w:val="00FC6D31"/>
    <w:rsid w:val="00FD7162"/>
    <w:rsid w:val="00FD7845"/>
    <w:rsid w:val="00FE04EF"/>
    <w:rsid w:val="00FE4857"/>
    <w:rsid w:val="00FE631F"/>
    <w:rsid w:val="00FE638E"/>
    <w:rsid w:val="00FE7BD0"/>
    <w:rsid w:val="00FE7E58"/>
    <w:rsid w:val="00FF3CF9"/>
    <w:rsid w:val="00FF521F"/>
    <w:rsid w:val="00FF61CB"/>
  </w:rsids>
  <m:mathPr>
    <m:mathFont m:val="Cambria Math"/>
    <m:brkBin m:val="before"/>
    <m:brkBinSub m:val="--"/>
    <m:smallFrac m:val="0"/>
    <m:dispDef/>
    <m:lMargin m:val="0"/>
    <m:rMargin m:val="0"/>
    <m:defJc m:val="centerGroup"/>
    <m:wrapIndent m:val="1440"/>
    <m:intLim m:val="subSup"/>
    <m:naryLim m:val="undOvr"/>
  </m:mathPr>
  <w:themeFontLang w:val="en-NZ"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DE02"/>
  <w15:chartTrackingRefBased/>
  <w15:docId w15:val="{F843B533-1FB5-4892-8FCA-7BB62F8C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3DFA"/>
    <w:pPr>
      <w:spacing w:after="120" w:line="480" w:lineRule="auto"/>
    </w:pPr>
  </w:style>
  <w:style w:type="paragraph" w:styleId="Heading1">
    <w:name w:val="heading 1"/>
    <w:basedOn w:val="Normal"/>
    <w:next w:val="Normal"/>
    <w:link w:val="Heading1Char"/>
    <w:uiPriority w:val="9"/>
    <w:qFormat/>
    <w:rsid w:val="004E6613"/>
    <w:pPr>
      <w:keepNext/>
      <w:keepLines/>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D2BB0"/>
    <w:pPr>
      <w:keepNext/>
      <w:keepLines/>
      <w:contextualSpacing/>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B3801"/>
    <w:pPr>
      <w:keepNext/>
      <w:keepLines/>
      <w:spacing w:after="0"/>
      <w:contextualSpacing/>
      <w:outlineLvl w:val="2"/>
    </w:pPr>
    <w:rPr>
      <w:rFonts w:eastAsiaTheme="majorEastAsia" w:cstheme="majorBidi"/>
      <w:b/>
      <w:i/>
      <w:szCs w:val="24"/>
      <w:u w:val="single"/>
    </w:rPr>
  </w:style>
  <w:style w:type="paragraph" w:styleId="Heading4">
    <w:name w:val="heading 4"/>
    <w:basedOn w:val="Normal"/>
    <w:next w:val="Normal"/>
    <w:link w:val="Heading4Char"/>
    <w:uiPriority w:val="9"/>
    <w:unhideWhenUsed/>
    <w:qFormat/>
    <w:rsid w:val="00E24170"/>
    <w:pPr>
      <w:keepNext/>
      <w:keepLines/>
      <w:spacing w:before="40" w:after="0"/>
      <w:outlineLvl w:val="3"/>
    </w:pPr>
    <w:rPr>
      <w:rFonts w:asciiTheme="majorHAnsi" w:eastAsiaTheme="majorEastAsia" w:hAnsiTheme="majorHAnsi" w:cstheme="majorBidi"/>
      <w:b/>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BB0"/>
    <w:rPr>
      <w:rFonts w:eastAsiaTheme="majorEastAsia" w:cstheme="majorBidi"/>
      <w:b/>
      <w:szCs w:val="26"/>
    </w:rPr>
  </w:style>
  <w:style w:type="character" w:customStyle="1" w:styleId="Heading1Char">
    <w:name w:val="Heading 1 Char"/>
    <w:basedOn w:val="DefaultParagraphFont"/>
    <w:link w:val="Heading1"/>
    <w:uiPriority w:val="9"/>
    <w:rsid w:val="004E6613"/>
    <w:rPr>
      <w:rFonts w:eastAsiaTheme="majorEastAsia" w:cstheme="majorBidi"/>
      <w:sz w:val="32"/>
      <w:szCs w:val="32"/>
    </w:rPr>
  </w:style>
  <w:style w:type="paragraph" w:styleId="ListParagraph">
    <w:name w:val="List Paragraph"/>
    <w:basedOn w:val="Normal"/>
    <w:uiPriority w:val="34"/>
    <w:qFormat/>
    <w:rsid w:val="006A724A"/>
    <w:pPr>
      <w:ind w:left="720"/>
      <w:contextualSpacing/>
    </w:pPr>
  </w:style>
  <w:style w:type="character" w:styleId="CommentReference">
    <w:name w:val="annotation reference"/>
    <w:basedOn w:val="DefaultParagraphFont"/>
    <w:uiPriority w:val="99"/>
    <w:semiHidden/>
    <w:unhideWhenUsed/>
    <w:rsid w:val="00FF3CF9"/>
    <w:rPr>
      <w:sz w:val="16"/>
      <w:szCs w:val="16"/>
    </w:rPr>
  </w:style>
  <w:style w:type="paragraph" w:styleId="CommentText">
    <w:name w:val="annotation text"/>
    <w:basedOn w:val="Normal"/>
    <w:link w:val="CommentTextChar"/>
    <w:uiPriority w:val="99"/>
    <w:unhideWhenUsed/>
    <w:rsid w:val="00FF3CF9"/>
    <w:pPr>
      <w:spacing w:line="240" w:lineRule="auto"/>
    </w:pPr>
    <w:rPr>
      <w:sz w:val="20"/>
      <w:szCs w:val="20"/>
    </w:rPr>
  </w:style>
  <w:style w:type="character" w:customStyle="1" w:styleId="CommentTextChar">
    <w:name w:val="Comment Text Char"/>
    <w:basedOn w:val="DefaultParagraphFont"/>
    <w:link w:val="CommentText"/>
    <w:uiPriority w:val="99"/>
    <w:rsid w:val="00FF3CF9"/>
    <w:rPr>
      <w:sz w:val="20"/>
      <w:szCs w:val="20"/>
    </w:rPr>
  </w:style>
  <w:style w:type="paragraph" w:styleId="CommentSubject">
    <w:name w:val="annotation subject"/>
    <w:basedOn w:val="CommentText"/>
    <w:next w:val="CommentText"/>
    <w:link w:val="CommentSubjectChar"/>
    <w:uiPriority w:val="99"/>
    <w:semiHidden/>
    <w:unhideWhenUsed/>
    <w:rsid w:val="00FF3CF9"/>
    <w:rPr>
      <w:b/>
      <w:bCs/>
    </w:rPr>
  </w:style>
  <w:style w:type="character" w:customStyle="1" w:styleId="CommentSubjectChar">
    <w:name w:val="Comment Subject Char"/>
    <w:basedOn w:val="CommentTextChar"/>
    <w:link w:val="CommentSubject"/>
    <w:uiPriority w:val="99"/>
    <w:semiHidden/>
    <w:rsid w:val="00FF3CF9"/>
    <w:rPr>
      <w:b/>
      <w:bCs/>
      <w:sz w:val="20"/>
      <w:szCs w:val="20"/>
    </w:rPr>
  </w:style>
  <w:style w:type="paragraph" w:styleId="BalloonText">
    <w:name w:val="Balloon Text"/>
    <w:basedOn w:val="Normal"/>
    <w:link w:val="BalloonTextChar"/>
    <w:uiPriority w:val="99"/>
    <w:semiHidden/>
    <w:unhideWhenUsed/>
    <w:rsid w:val="00FF3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CF9"/>
    <w:rPr>
      <w:rFonts w:ascii="Segoe UI" w:hAnsi="Segoe UI" w:cs="Segoe UI"/>
      <w:sz w:val="18"/>
      <w:szCs w:val="18"/>
    </w:rPr>
  </w:style>
  <w:style w:type="paragraph" w:customStyle="1" w:styleId="EndNoteBibliographyTitle">
    <w:name w:val="EndNote Bibliography Title"/>
    <w:basedOn w:val="Normal"/>
    <w:link w:val="EndNoteBibliographyTitleChar"/>
    <w:rsid w:val="00DB624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B624D"/>
    <w:rPr>
      <w:rFonts w:ascii="Calibri" w:hAnsi="Calibri" w:cs="Calibri"/>
      <w:noProof/>
      <w:lang w:val="en-US"/>
    </w:rPr>
  </w:style>
  <w:style w:type="paragraph" w:customStyle="1" w:styleId="EndNoteBibliography">
    <w:name w:val="EndNote Bibliography"/>
    <w:basedOn w:val="Normal"/>
    <w:link w:val="EndNoteBibliographyChar"/>
    <w:rsid w:val="00DB624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B624D"/>
    <w:rPr>
      <w:rFonts w:ascii="Calibri" w:hAnsi="Calibri" w:cs="Calibri"/>
      <w:noProof/>
      <w:lang w:val="en-US"/>
    </w:rPr>
  </w:style>
  <w:style w:type="character" w:styleId="Hyperlink">
    <w:name w:val="Hyperlink"/>
    <w:basedOn w:val="DefaultParagraphFont"/>
    <w:uiPriority w:val="99"/>
    <w:unhideWhenUsed/>
    <w:rsid w:val="0065243A"/>
    <w:rPr>
      <w:color w:val="0563C1" w:themeColor="hyperlink"/>
      <w:u w:val="single"/>
    </w:rPr>
  </w:style>
  <w:style w:type="character" w:customStyle="1" w:styleId="Heading3Char">
    <w:name w:val="Heading 3 Char"/>
    <w:basedOn w:val="DefaultParagraphFont"/>
    <w:link w:val="Heading3"/>
    <w:uiPriority w:val="9"/>
    <w:rsid w:val="000B3801"/>
    <w:rPr>
      <w:rFonts w:eastAsiaTheme="majorEastAsia" w:cstheme="majorBidi"/>
      <w:b/>
      <w:i/>
      <w:szCs w:val="24"/>
      <w:u w:val="single"/>
    </w:rPr>
  </w:style>
  <w:style w:type="paragraph" w:styleId="NormalWeb">
    <w:name w:val="Normal (Web)"/>
    <w:basedOn w:val="Normal"/>
    <w:uiPriority w:val="99"/>
    <w:semiHidden/>
    <w:unhideWhenUsed/>
    <w:rsid w:val="0080116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Revision">
    <w:name w:val="Revision"/>
    <w:hidden/>
    <w:uiPriority w:val="99"/>
    <w:semiHidden/>
    <w:rsid w:val="00490BDB"/>
    <w:pPr>
      <w:spacing w:after="0" w:line="240" w:lineRule="auto"/>
    </w:pPr>
  </w:style>
  <w:style w:type="table" w:styleId="TableGrid">
    <w:name w:val="Table Grid"/>
    <w:basedOn w:val="TableNormal"/>
    <w:uiPriority w:val="39"/>
    <w:rsid w:val="002F7D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24170"/>
    <w:rPr>
      <w:rFonts w:asciiTheme="majorHAnsi" w:eastAsiaTheme="majorEastAsia" w:hAnsiTheme="majorHAnsi" w:cstheme="majorBidi"/>
      <w:b/>
      <w:i/>
      <w:iCs/>
      <w:u w:val="single"/>
    </w:rPr>
  </w:style>
  <w:style w:type="character" w:styleId="FollowedHyperlink">
    <w:name w:val="FollowedHyperlink"/>
    <w:basedOn w:val="DefaultParagraphFont"/>
    <w:uiPriority w:val="99"/>
    <w:semiHidden/>
    <w:unhideWhenUsed/>
    <w:rsid w:val="00E2474C"/>
    <w:rPr>
      <w:color w:val="954F72" w:themeColor="followedHyperlink"/>
      <w:u w:val="single"/>
    </w:rPr>
  </w:style>
  <w:style w:type="paragraph" w:styleId="NoSpacing">
    <w:name w:val="No Spacing"/>
    <w:uiPriority w:val="1"/>
    <w:qFormat/>
    <w:rsid w:val="00452E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7261">
      <w:bodyDiv w:val="1"/>
      <w:marLeft w:val="0"/>
      <w:marRight w:val="0"/>
      <w:marTop w:val="0"/>
      <w:marBottom w:val="0"/>
      <w:divBdr>
        <w:top w:val="none" w:sz="0" w:space="0" w:color="auto"/>
        <w:left w:val="none" w:sz="0" w:space="0" w:color="auto"/>
        <w:bottom w:val="none" w:sz="0" w:space="0" w:color="auto"/>
        <w:right w:val="none" w:sz="0" w:space="0" w:color="auto"/>
      </w:divBdr>
    </w:div>
    <w:div w:id="126625234">
      <w:bodyDiv w:val="1"/>
      <w:marLeft w:val="0"/>
      <w:marRight w:val="0"/>
      <w:marTop w:val="0"/>
      <w:marBottom w:val="0"/>
      <w:divBdr>
        <w:top w:val="none" w:sz="0" w:space="0" w:color="auto"/>
        <w:left w:val="none" w:sz="0" w:space="0" w:color="auto"/>
        <w:bottom w:val="none" w:sz="0" w:space="0" w:color="auto"/>
        <w:right w:val="none" w:sz="0" w:space="0" w:color="auto"/>
      </w:divBdr>
    </w:div>
    <w:div w:id="224226374">
      <w:bodyDiv w:val="1"/>
      <w:marLeft w:val="0"/>
      <w:marRight w:val="0"/>
      <w:marTop w:val="0"/>
      <w:marBottom w:val="0"/>
      <w:divBdr>
        <w:top w:val="none" w:sz="0" w:space="0" w:color="auto"/>
        <w:left w:val="none" w:sz="0" w:space="0" w:color="auto"/>
        <w:bottom w:val="none" w:sz="0" w:space="0" w:color="auto"/>
        <w:right w:val="none" w:sz="0" w:space="0" w:color="auto"/>
      </w:divBdr>
    </w:div>
    <w:div w:id="806700292">
      <w:bodyDiv w:val="1"/>
      <w:marLeft w:val="0"/>
      <w:marRight w:val="0"/>
      <w:marTop w:val="0"/>
      <w:marBottom w:val="0"/>
      <w:divBdr>
        <w:top w:val="none" w:sz="0" w:space="0" w:color="auto"/>
        <w:left w:val="none" w:sz="0" w:space="0" w:color="auto"/>
        <w:bottom w:val="none" w:sz="0" w:space="0" w:color="auto"/>
        <w:right w:val="none" w:sz="0" w:space="0" w:color="auto"/>
      </w:divBdr>
    </w:div>
    <w:div w:id="1481342250">
      <w:bodyDiv w:val="1"/>
      <w:marLeft w:val="0"/>
      <w:marRight w:val="0"/>
      <w:marTop w:val="0"/>
      <w:marBottom w:val="0"/>
      <w:divBdr>
        <w:top w:val="none" w:sz="0" w:space="0" w:color="auto"/>
        <w:left w:val="none" w:sz="0" w:space="0" w:color="auto"/>
        <w:bottom w:val="none" w:sz="0" w:space="0" w:color="auto"/>
        <w:right w:val="none" w:sz="0" w:space="0" w:color="auto"/>
      </w:divBdr>
    </w:div>
    <w:div w:id="1599830377">
      <w:bodyDiv w:val="1"/>
      <w:marLeft w:val="0"/>
      <w:marRight w:val="0"/>
      <w:marTop w:val="0"/>
      <w:marBottom w:val="0"/>
      <w:divBdr>
        <w:top w:val="none" w:sz="0" w:space="0" w:color="auto"/>
        <w:left w:val="none" w:sz="0" w:space="0" w:color="auto"/>
        <w:bottom w:val="none" w:sz="0" w:space="0" w:color="auto"/>
        <w:right w:val="none" w:sz="0" w:space="0" w:color="auto"/>
      </w:divBdr>
    </w:div>
    <w:div w:id="1756004027">
      <w:bodyDiv w:val="1"/>
      <w:marLeft w:val="0"/>
      <w:marRight w:val="0"/>
      <w:marTop w:val="0"/>
      <w:marBottom w:val="0"/>
      <w:divBdr>
        <w:top w:val="none" w:sz="0" w:space="0" w:color="auto"/>
        <w:left w:val="none" w:sz="0" w:space="0" w:color="auto"/>
        <w:bottom w:val="none" w:sz="0" w:space="0" w:color="auto"/>
        <w:right w:val="none" w:sz="0" w:space="0" w:color="auto"/>
      </w:divBdr>
    </w:div>
    <w:div w:id="214473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s://www.rockadex.co.nz" TargetMode="External"/><Relationship Id="rId9" Type="http://schemas.openxmlformats.org/officeDocument/2006/relationships/fontTable" Target="fontTable.xml"/><Relationship Id="rId1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86C13-2FA0-6247-B302-B9E73453D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5124</Words>
  <Characters>29213</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Marsters</dc:creator>
  <cp:keywords/>
  <dc:description/>
  <cp:lastModifiedBy>Michel de Lange</cp:lastModifiedBy>
  <cp:revision>15</cp:revision>
  <cp:lastPrinted>2019-12-17T20:21:00Z</cp:lastPrinted>
  <dcterms:created xsi:type="dcterms:W3CDTF">2019-12-16T23:47:00Z</dcterms:created>
  <dcterms:modified xsi:type="dcterms:W3CDTF">2019-12-17T22:08:00Z</dcterms:modified>
</cp:coreProperties>
</file>